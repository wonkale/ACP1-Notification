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5C1FBB" w14:textId="77777777" w:rsidR="00937CAA" w:rsidRDefault="00937CAA" w:rsidP="00937CAA">
      <w:pPr>
        <w:ind w:left="-1418" w:firstLine="0"/>
        <w:jc w:val="center"/>
        <w:rPr>
          <w:rFonts w:ascii="Calibri" w:hAnsi="Calibri" w:cs="Calibri"/>
          <w:spacing w:val="8"/>
          <w:sz w:val="18"/>
          <w:szCs w:val="18"/>
          <w:lang w:val="fi-FI"/>
        </w:rPr>
      </w:pPr>
      <w:r>
        <w:rPr>
          <w:noProof/>
          <w:lang w:eastAsia="en-US"/>
        </w:rPr>
        <w:drawing>
          <wp:inline distT="0" distB="0" distL="0" distR="0" wp14:anchorId="2CF70522" wp14:editId="1B8CA8BE">
            <wp:extent cx="1114425" cy="1466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4425" cy="1466850"/>
                    </a:xfrm>
                    <a:prstGeom prst="rect">
                      <a:avLst/>
                    </a:prstGeom>
                    <a:solidFill>
                      <a:srgbClr val="FFFFFF"/>
                    </a:solidFill>
                    <a:ln>
                      <a:noFill/>
                    </a:ln>
                  </pic:spPr>
                </pic:pic>
              </a:graphicData>
            </a:graphic>
          </wp:inline>
        </w:drawing>
      </w:r>
    </w:p>
    <w:p w14:paraId="553A29F7" w14:textId="77777777" w:rsidR="00937CAA" w:rsidRPr="00563ABA" w:rsidRDefault="00937CAA" w:rsidP="00937CAA">
      <w:pPr>
        <w:ind w:left="-1418" w:firstLine="0"/>
        <w:jc w:val="center"/>
        <w:rPr>
          <w:rFonts w:ascii="Calibri" w:hAnsi="Calibri" w:cs="Calibri"/>
          <w:spacing w:val="8"/>
          <w:sz w:val="18"/>
          <w:szCs w:val="18"/>
        </w:rPr>
      </w:pPr>
      <w:r w:rsidRPr="00563ABA">
        <w:rPr>
          <w:rFonts w:ascii="Calibri" w:hAnsi="Calibri" w:cs="Calibri"/>
          <w:spacing w:val="8"/>
          <w:sz w:val="18"/>
          <w:szCs w:val="18"/>
        </w:rPr>
        <w:t>FACULTY OF INFORMATION TECHNOLOGY AND ELECTRICAL ENGINEERING</w:t>
      </w:r>
    </w:p>
    <w:p w14:paraId="3368CB30" w14:textId="77777777" w:rsidR="00937CAA" w:rsidRPr="00563ABA" w:rsidRDefault="00937CAA" w:rsidP="00937CAA">
      <w:pPr>
        <w:ind w:left="0" w:firstLine="0"/>
        <w:jc w:val="center"/>
        <w:rPr>
          <w:rFonts w:ascii="Calibri" w:hAnsi="Calibri" w:cs="Calibri"/>
          <w:spacing w:val="8"/>
          <w:sz w:val="18"/>
          <w:szCs w:val="18"/>
        </w:rPr>
      </w:pPr>
    </w:p>
    <w:p w14:paraId="5647BDD6" w14:textId="77777777" w:rsidR="00937CAA" w:rsidRPr="00563ABA" w:rsidRDefault="00937CAA" w:rsidP="00937CAA">
      <w:pPr>
        <w:ind w:left="0" w:firstLine="0"/>
        <w:jc w:val="center"/>
        <w:rPr>
          <w:rFonts w:ascii="Calibri" w:hAnsi="Calibri" w:cs="Calibri"/>
          <w:spacing w:val="8"/>
          <w:sz w:val="18"/>
          <w:szCs w:val="18"/>
        </w:rPr>
      </w:pPr>
    </w:p>
    <w:p w14:paraId="194AACF0" w14:textId="77777777" w:rsidR="00937CAA" w:rsidRPr="00563ABA" w:rsidRDefault="00937CAA" w:rsidP="00937CAA">
      <w:pPr>
        <w:ind w:left="0" w:firstLine="0"/>
        <w:jc w:val="center"/>
        <w:rPr>
          <w:rFonts w:ascii="Calibri" w:hAnsi="Calibri" w:cs="Calibri"/>
          <w:spacing w:val="8"/>
          <w:sz w:val="18"/>
          <w:szCs w:val="18"/>
        </w:rPr>
      </w:pPr>
    </w:p>
    <w:p w14:paraId="60D91FC5" w14:textId="77777777" w:rsidR="00937CAA" w:rsidRPr="00563ABA" w:rsidRDefault="00937CAA" w:rsidP="00937CAA">
      <w:pPr>
        <w:ind w:left="0" w:firstLine="0"/>
        <w:jc w:val="center"/>
        <w:rPr>
          <w:rFonts w:ascii="Calibri" w:hAnsi="Calibri" w:cs="Calibri"/>
          <w:spacing w:val="8"/>
          <w:sz w:val="18"/>
          <w:szCs w:val="18"/>
        </w:rPr>
      </w:pPr>
    </w:p>
    <w:p w14:paraId="04A4A555" w14:textId="77777777" w:rsidR="00937CAA" w:rsidRPr="00563ABA" w:rsidRDefault="00937CAA" w:rsidP="00937CAA">
      <w:pPr>
        <w:ind w:left="0" w:firstLine="0"/>
        <w:jc w:val="center"/>
        <w:rPr>
          <w:rFonts w:ascii="Calibri" w:hAnsi="Calibri" w:cs="Calibri"/>
          <w:spacing w:val="8"/>
          <w:sz w:val="18"/>
          <w:szCs w:val="18"/>
        </w:rPr>
      </w:pPr>
    </w:p>
    <w:p w14:paraId="3B675C69" w14:textId="77777777" w:rsidR="00937CAA" w:rsidRPr="00563ABA" w:rsidRDefault="00937CAA" w:rsidP="00937CAA">
      <w:pPr>
        <w:ind w:left="0" w:firstLine="0"/>
        <w:jc w:val="center"/>
        <w:rPr>
          <w:rFonts w:ascii="Calibri" w:hAnsi="Calibri" w:cs="Calibri"/>
          <w:spacing w:val="8"/>
          <w:sz w:val="18"/>
          <w:szCs w:val="18"/>
        </w:rPr>
      </w:pPr>
    </w:p>
    <w:p w14:paraId="0750FA45" w14:textId="77777777" w:rsidR="00937CAA" w:rsidRPr="00563ABA" w:rsidRDefault="00937CAA" w:rsidP="00937CAA">
      <w:pPr>
        <w:ind w:left="0" w:firstLine="0"/>
        <w:jc w:val="center"/>
        <w:rPr>
          <w:rFonts w:ascii="Calibri" w:hAnsi="Calibri" w:cs="Calibri"/>
          <w:spacing w:val="8"/>
          <w:sz w:val="18"/>
          <w:szCs w:val="18"/>
        </w:rPr>
      </w:pPr>
    </w:p>
    <w:p w14:paraId="489DDF8A" w14:textId="77777777" w:rsidR="00937CAA" w:rsidRPr="00563ABA" w:rsidRDefault="00937CAA" w:rsidP="00937CAA">
      <w:pPr>
        <w:ind w:left="0" w:firstLine="0"/>
        <w:jc w:val="center"/>
        <w:rPr>
          <w:rFonts w:ascii="Calibri" w:hAnsi="Calibri" w:cs="Calibri"/>
          <w:spacing w:val="8"/>
          <w:sz w:val="18"/>
          <w:szCs w:val="18"/>
        </w:rPr>
      </w:pPr>
    </w:p>
    <w:p w14:paraId="6B958CFE" w14:textId="77777777" w:rsidR="00937CAA" w:rsidRPr="00563ABA" w:rsidRDefault="00937CAA" w:rsidP="00937CAA">
      <w:pPr>
        <w:ind w:left="0" w:firstLine="0"/>
        <w:jc w:val="center"/>
        <w:rPr>
          <w:rFonts w:ascii="Calibri" w:hAnsi="Calibri" w:cs="Calibri"/>
          <w:spacing w:val="8"/>
          <w:sz w:val="18"/>
          <w:szCs w:val="18"/>
        </w:rPr>
      </w:pPr>
    </w:p>
    <w:p w14:paraId="634EE0A3" w14:textId="77777777" w:rsidR="00937CAA" w:rsidRPr="00563ABA" w:rsidRDefault="00937CAA" w:rsidP="00937CAA">
      <w:pPr>
        <w:ind w:left="0" w:firstLine="0"/>
        <w:jc w:val="center"/>
        <w:rPr>
          <w:rFonts w:ascii="Calibri" w:hAnsi="Calibri" w:cs="Calibri"/>
          <w:spacing w:val="8"/>
          <w:sz w:val="18"/>
          <w:szCs w:val="18"/>
        </w:rPr>
      </w:pPr>
    </w:p>
    <w:p w14:paraId="640CAA80" w14:textId="77777777" w:rsidR="00937CAA" w:rsidRPr="00563ABA" w:rsidRDefault="00937CAA" w:rsidP="00937CAA">
      <w:pPr>
        <w:ind w:left="0" w:firstLine="0"/>
        <w:jc w:val="center"/>
        <w:rPr>
          <w:rFonts w:ascii="Calibri" w:hAnsi="Calibri" w:cs="Calibri"/>
          <w:spacing w:val="8"/>
          <w:sz w:val="18"/>
          <w:szCs w:val="18"/>
        </w:rPr>
      </w:pPr>
    </w:p>
    <w:p w14:paraId="54F5CFCF" w14:textId="77777777" w:rsidR="00937CAA" w:rsidRPr="00563ABA" w:rsidRDefault="00937CAA" w:rsidP="00937CAA">
      <w:pPr>
        <w:ind w:left="0" w:firstLine="0"/>
        <w:jc w:val="center"/>
        <w:rPr>
          <w:rFonts w:ascii="Calibri" w:hAnsi="Calibri" w:cs="Calibri"/>
        </w:rPr>
      </w:pPr>
    </w:p>
    <w:p w14:paraId="753213D5" w14:textId="77777777" w:rsidR="00937CAA" w:rsidRPr="00563ABA" w:rsidRDefault="00937CAA" w:rsidP="00937CAA">
      <w:pPr>
        <w:ind w:left="0" w:firstLine="0"/>
        <w:jc w:val="center"/>
      </w:pPr>
    </w:p>
    <w:p w14:paraId="1D2FD834" w14:textId="77777777" w:rsidR="00937CAA" w:rsidRDefault="00937CAA" w:rsidP="00937CAA">
      <w:pPr>
        <w:ind w:left="-1418" w:firstLine="0"/>
        <w:jc w:val="center"/>
        <w:rPr>
          <w:b/>
          <w:sz w:val="32"/>
          <w:lang w:val="fi-FI"/>
        </w:rPr>
      </w:pPr>
      <w:r>
        <w:rPr>
          <w:b/>
          <w:sz w:val="32"/>
          <w:lang w:val="fi-FI"/>
        </w:rPr>
        <w:t>Markus Heino</w:t>
      </w:r>
      <w:r>
        <w:rPr>
          <w:b/>
          <w:sz w:val="32"/>
          <w:lang w:val="fi-FI"/>
        </w:rPr>
        <w:br/>
        <w:t>Seppo Pakonen</w:t>
      </w:r>
      <w:r>
        <w:rPr>
          <w:b/>
          <w:sz w:val="32"/>
          <w:lang w:val="fi-FI"/>
        </w:rPr>
        <w:br/>
        <w:t>Jaakko Ikäheimo</w:t>
      </w:r>
    </w:p>
    <w:p w14:paraId="4F860640" w14:textId="77777777" w:rsidR="00937CAA" w:rsidRPr="00937CAA" w:rsidRDefault="00937CAA" w:rsidP="00937CAA">
      <w:pPr>
        <w:pStyle w:val="NormalIndent"/>
        <w:ind w:left="-1418" w:firstLine="0"/>
        <w:jc w:val="center"/>
        <w:rPr>
          <w:b/>
          <w:sz w:val="32"/>
        </w:rPr>
      </w:pPr>
      <w:r w:rsidRPr="00937CAA">
        <w:rPr>
          <w:b/>
          <w:sz w:val="32"/>
        </w:rPr>
        <w:t xml:space="preserve">Mohammed </w:t>
      </w:r>
      <w:proofErr w:type="spellStart"/>
      <w:r w:rsidRPr="00937CAA">
        <w:rPr>
          <w:b/>
          <w:sz w:val="32"/>
        </w:rPr>
        <w:t>Alanny</w:t>
      </w:r>
      <w:proofErr w:type="spellEnd"/>
    </w:p>
    <w:p w14:paraId="63AAAA67" w14:textId="77777777" w:rsidR="00937CAA" w:rsidRPr="00937CAA" w:rsidRDefault="00937CAA" w:rsidP="00937CAA">
      <w:pPr>
        <w:ind w:left="0" w:firstLine="0"/>
        <w:jc w:val="center"/>
        <w:rPr>
          <w:b/>
          <w:sz w:val="32"/>
        </w:rPr>
      </w:pPr>
    </w:p>
    <w:p w14:paraId="25581380" w14:textId="77777777" w:rsidR="00937CAA" w:rsidRPr="00937CAA" w:rsidRDefault="00937CAA" w:rsidP="00937CAA">
      <w:pPr>
        <w:ind w:left="0" w:firstLine="0"/>
        <w:jc w:val="center"/>
        <w:rPr>
          <w:b/>
          <w:sz w:val="32"/>
        </w:rPr>
      </w:pPr>
    </w:p>
    <w:p w14:paraId="3EF0E66C" w14:textId="77777777" w:rsidR="00937CAA" w:rsidRDefault="00937CAA" w:rsidP="00937CAA">
      <w:pPr>
        <w:ind w:left="-1418" w:firstLine="0"/>
        <w:jc w:val="center"/>
        <w:rPr>
          <w:b/>
          <w:sz w:val="36"/>
          <w:szCs w:val="36"/>
        </w:rPr>
      </w:pPr>
      <w:r>
        <w:rPr>
          <w:b/>
          <w:sz w:val="36"/>
          <w:szCs w:val="36"/>
        </w:rPr>
        <w:t>Notification management</w:t>
      </w:r>
    </w:p>
    <w:p w14:paraId="3AC49DAB" w14:textId="77777777" w:rsidR="00937CAA" w:rsidRDefault="00937CAA" w:rsidP="00937CAA">
      <w:pPr>
        <w:ind w:left="0" w:firstLine="0"/>
        <w:jc w:val="center"/>
        <w:rPr>
          <w:b/>
          <w:sz w:val="36"/>
          <w:szCs w:val="36"/>
        </w:rPr>
      </w:pPr>
    </w:p>
    <w:p w14:paraId="23E17A32" w14:textId="77777777" w:rsidR="00937CAA" w:rsidRDefault="00937CAA" w:rsidP="00937CAA">
      <w:pPr>
        <w:ind w:left="0" w:firstLine="0"/>
        <w:jc w:val="center"/>
        <w:rPr>
          <w:b/>
          <w:sz w:val="36"/>
          <w:szCs w:val="36"/>
        </w:rPr>
      </w:pPr>
    </w:p>
    <w:p w14:paraId="1C19982C" w14:textId="77777777" w:rsidR="00937CAA" w:rsidRDefault="00937CAA" w:rsidP="00937CAA">
      <w:pPr>
        <w:ind w:left="0" w:firstLine="0"/>
        <w:jc w:val="center"/>
        <w:rPr>
          <w:b/>
          <w:sz w:val="36"/>
          <w:szCs w:val="36"/>
        </w:rPr>
      </w:pPr>
    </w:p>
    <w:p w14:paraId="1CEF98D1" w14:textId="77777777" w:rsidR="00937CAA" w:rsidRDefault="00937CAA" w:rsidP="00937CAA">
      <w:pPr>
        <w:ind w:left="0" w:firstLine="0"/>
        <w:jc w:val="center"/>
        <w:rPr>
          <w:b/>
          <w:sz w:val="36"/>
          <w:szCs w:val="36"/>
        </w:rPr>
      </w:pPr>
    </w:p>
    <w:p w14:paraId="2EC652AF" w14:textId="77777777" w:rsidR="00937CAA" w:rsidRDefault="00937CAA" w:rsidP="00937CAA">
      <w:pPr>
        <w:ind w:left="0" w:firstLine="0"/>
        <w:jc w:val="center"/>
        <w:rPr>
          <w:b/>
          <w:sz w:val="36"/>
          <w:szCs w:val="36"/>
        </w:rPr>
      </w:pPr>
    </w:p>
    <w:p w14:paraId="095EC55D" w14:textId="77777777" w:rsidR="00937CAA" w:rsidRDefault="00937CAA" w:rsidP="00937CAA">
      <w:pPr>
        <w:ind w:left="0" w:firstLine="0"/>
        <w:jc w:val="center"/>
        <w:rPr>
          <w:b/>
          <w:sz w:val="36"/>
          <w:szCs w:val="36"/>
        </w:rPr>
      </w:pPr>
    </w:p>
    <w:p w14:paraId="13C646B2" w14:textId="77777777" w:rsidR="00937CAA" w:rsidRDefault="00937CAA" w:rsidP="00937CAA">
      <w:pPr>
        <w:ind w:left="0" w:firstLine="0"/>
        <w:jc w:val="center"/>
        <w:rPr>
          <w:b/>
          <w:sz w:val="36"/>
          <w:szCs w:val="36"/>
        </w:rPr>
      </w:pPr>
    </w:p>
    <w:p w14:paraId="3892E033" w14:textId="77777777" w:rsidR="00937CAA" w:rsidRDefault="00937CAA" w:rsidP="00937CAA">
      <w:pPr>
        <w:ind w:left="0" w:firstLine="0"/>
        <w:jc w:val="center"/>
        <w:rPr>
          <w:b/>
          <w:sz w:val="36"/>
          <w:szCs w:val="36"/>
        </w:rPr>
      </w:pPr>
    </w:p>
    <w:p w14:paraId="75AFCD94" w14:textId="77777777" w:rsidR="00937CAA" w:rsidRDefault="00937CAA" w:rsidP="00937CAA">
      <w:pPr>
        <w:ind w:left="0" w:firstLine="0"/>
        <w:jc w:val="center"/>
        <w:rPr>
          <w:b/>
          <w:sz w:val="36"/>
          <w:szCs w:val="36"/>
        </w:rPr>
      </w:pPr>
    </w:p>
    <w:p w14:paraId="746EAAC9" w14:textId="77777777" w:rsidR="00937CAA" w:rsidRDefault="00937CAA" w:rsidP="00937CAA">
      <w:pPr>
        <w:ind w:left="0" w:firstLine="0"/>
        <w:jc w:val="center"/>
        <w:rPr>
          <w:b/>
          <w:sz w:val="36"/>
          <w:szCs w:val="36"/>
        </w:rPr>
      </w:pPr>
    </w:p>
    <w:p w14:paraId="549AE352" w14:textId="77777777" w:rsidR="00937CAA" w:rsidRPr="00563ABA" w:rsidRDefault="00937CAA" w:rsidP="00937CAA">
      <w:pPr>
        <w:ind w:left="-1418" w:firstLine="0"/>
        <w:jc w:val="center"/>
        <w:rPr>
          <w:sz w:val="28"/>
          <w:szCs w:val="36"/>
        </w:rPr>
      </w:pPr>
      <w:r w:rsidRPr="00563ABA">
        <w:rPr>
          <w:sz w:val="28"/>
          <w:szCs w:val="36"/>
        </w:rPr>
        <w:t>Applied Computing Project 1</w:t>
      </w:r>
    </w:p>
    <w:p w14:paraId="550F95D5" w14:textId="77777777" w:rsidR="00937CAA" w:rsidRPr="00563ABA" w:rsidRDefault="00937CAA" w:rsidP="00937CAA">
      <w:pPr>
        <w:ind w:left="-1418" w:firstLine="0"/>
        <w:jc w:val="center"/>
        <w:rPr>
          <w:sz w:val="28"/>
          <w:szCs w:val="36"/>
        </w:rPr>
      </w:pPr>
      <w:r w:rsidRPr="00563ABA">
        <w:rPr>
          <w:sz w:val="28"/>
          <w:szCs w:val="36"/>
        </w:rPr>
        <w:t>Computer science degree program</w:t>
      </w:r>
    </w:p>
    <w:p w14:paraId="51F3EC70" w14:textId="77777777" w:rsidR="00937CAA" w:rsidRDefault="00937CAA" w:rsidP="00937CAA">
      <w:pPr>
        <w:ind w:left="-1418" w:firstLine="0"/>
        <w:jc w:val="center"/>
        <w:rPr>
          <w:b/>
        </w:rPr>
      </w:pPr>
      <w:r w:rsidRPr="00563ABA">
        <w:rPr>
          <w:sz w:val="28"/>
          <w:szCs w:val="36"/>
        </w:rPr>
        <w:t>11/2016</w:t>
      </w:r>
    </w:p>
    <w:p w14:paraId="15C25949" w14:textId="77777777" w:rsidR="00937CAA" w:rsidRDefault="00937CAA" w:rsidP="00937CAA">
      <w:pPr>
        <w:pStyle w:val="StyleIntroHeadingBefore28pt"/>
        <w:rPr>
          <w:b w:val="0"/>
          <w:bCs w:val="0"/>
        </w:rPr>
      </w:pPr>
      <w:r>
        <w:lastRenderedPageBreak/>
        <w:t>PURPOSE OF THE PROJECT</w:t>
      </w:r>
    </w:p>
    <w:p w14:paraId="5BE7FBC4" w14:textId="5E191DE0" w:rsidR="00937CAA" w:rsidRDefault="00937CAA" w:rsidP="00937CAA">
      <w:pPr>
        <w:pStyle w:val="AbstractIndent"/>
        <w:ind w:firstLine="0"/>
      </w:pPr>
      <w:r>
        <w:t xml:space="preserve">The purpose of the project is to offer </w:t>
      </w:r>
      <w:del w:id="0" w:author="Niels van Berkel" w:date="2016-11-16T15:47:00Z">
        <w:r w:rsidDel="0060085D">
          <w:delText xml:space="preserve">something </w:delText>
        </w:r>
      </w:del>
      <w:ins w:id="1" w:author="Niels van Berkel" w:date="2016-11-16T15:47:00Z">
        <w:r w:rsidR="0060085D">
          <w:t>an application</w:t>
        </w:r>
        <w:r w:rsidR="0060085D">
          <w:t xml:space="preserve"> </w:t>
        </w:r>
      </w:ins>
      <w:r>
        <w:t xml:space="preserve">that helps </w:t>
      </w:r>
      <w:del w:id="2" w:author="Niels van Berkel" w:date="2016-11-16T15:47:00Z">
        <w:r w:rsidDel="0060085D">
          <w:delText xml:space="preserve">everyone </w:delText>
        </w:r>
      </w:del>
      <w:ins w:id="3" w:author="Niels van Berkel" w:date="2016-11-16T15:47:00Z">
        <w:r w:rsidR="0060085D">
          <w:t>smartphone users</w:t>
        </w:r>
        <w:r w:rsidR="0060085D">
          <w:t xml:space="preserve"> </w:t>
        </w:r>
      </w:ins>
      <w:r>
        <w:t>in their everyday life. Our goal is to ease the stress of our users</w:t>
      </w:r>
      <w:ins w:id="4" w:author="Niels van Berkel" w:date="2016-11-16T15:47:00Z">
        <w:r w:rsidR="0060085D">
          <w:t xml:space="preserve"> by delaying their notifications</w:t>
        </w:r>
      </w:ins>
      <w:r>
        <w:t xml:space="preserve"> and give them a chance to fully focus on what they want. That is the reason why we are designing this application, which lets notifications to be delayed </w:t>
      </w:r>
      <w:del w:id="5" w:author="Niels van Berkel" w:date="2016-11-16T15:47:00Z">
        <w:r w:rsidDel="0060085D">
          <w:delText xml:space="preserve">in </w:delText>
        </w:r>
      </w:del>
      <w:ins w:id="6" w:author="Niels van Berkel" w:date="2016-11-16T15:47:00Z">
        <w:r w:rsidR="0060085D">
          <w:t>according to</w:t>
        </w:r>
      </w:ins>
      <w:ins w:id="7" w:author="Niels van Berkel" w:date="2016-11-16T15:48:00Z">
        <w:r w:rsidR="0060085D">
          <w:t xml:space="preserve"> user configuration</w:t>
        </w:r>
      </w:ins>
      <w:del w:id="8" w:author="Niels van Berkel" w:date="2016-11-16T15:48:00Z">
        <w:r w:rsidDel="0060085D">
          <w:delText>the way user wants</w:delText>
        </w:r>
      </w:del>
      <w:r>
        <w:t>.</w:t>
      </w:r>
    </w:p>
    <w:p w14:paraId="6DB27B85" w14:textId="77777777" w:rsidR="00937CAA" w:rsidRDefault="00937CAA" w:rsidP="00937CAA">
      <w:pPr>
        <w:pStyle w:val="AbstractIndent"/>
        <w:ind w:firstLine="0"/>
      </w:pPr>
    </w:p>
    <w:p w14:paraId="73399E0A" w14:textId="69F866A5" w:rsidR="00937CAA" w:rsidRDefault="00937CAA" w:rsidP="00937CAA">
      <w:pPr>
        <w:pStyle w:val="AbstractIndent"/>
        <w:ind w:firstLine="0"/>
      </w:pPr>
      <w:r>
        <w:t xml:space="preserve">During the project we want to push to our limits as a group and as individuals, and this way offer as much as we can to our potential future customers. At the same </w:t>
      </w:r>
      <w:del w:id="9" w:author="Niels van Berkel" w:date="2016-11-16T15:49:00Z">
        <w:r w:rsidDel="002D1215">
          <w:delText>time</w:delText>
        </w:r>
      </w:del>
      <w:ins w:id="10" w:author="Niels van Berkel" w:date="2016-11-16T15:49:00Z">
        <w:r w:rsidR="002D1215">
          <w:t>time,</w:t>
        </w:r>
      </w:ins>
      <w:r>
        <w:t xml:space="preserve"> we want to scientifically study the user response of processing disruptive notifications of their smart devices, </w:t>
      </w:r>
      <w:del w:id="11" w:author="Niels van Berkel" w:date="2016-11-16T15:50:00Z">
        <w:r w:rsidDel="002D1215">
          <w:delText xml:space="preserve">and </w:delText>
        </w:r>
      </w:del>
      <w:ins w:id="12" w:author="Niels van Berkel" w:date="2016-11-16T15:50:00Z">
        <w:r w:rsidR="002D1215">
          <w:t xml:space="preserve">to increase our understanding of smartphone usage </w:t>
        </w:r>
        <w:proofErr w:type="spellStart"/>
        <w:r w:rsidR="002D1215">
          <w:t>behaviour</w:t>
        </w:r>
      </w:ins>
      <w:proofErr w:type="spellEnd"/>
      <w:del w:id="13" w:author="Niels van Berkel" w:date="2016-11-16T15:50:00Z">
        <w:r w:rsidDel="002D1215">
          <w:delText>understand our users even better</w:delText>
        </w:r>
      </w:del>
      <w:r>
        <w:t>.</w:t>
      </w:r>
    </w:p>
    <w:p w14:paraId="0470E83D" w14:textId="77777777" w:rsidR="00937CAA" w:rsidRDefault="00937CAA" w:rsidP="00937CAA">
      <w:pPr>
        <w:pStyle w:val="AbstractIndent"/>
        <w:ind w:firstLine="0"/>
      </w:pPr>
    </w:p>
    <w:p w14:paraId="7A8A1059" w14:textId="216FDE48" w:rsidR="00937CAA" w:rsidRDefault="00937CAA" w:rsidP="00937CAA">
      <w:pPr>
        <w:pStyle w:val="AbstractIndent"/>
        <w:ind w:firstLine="0"/>
      </w:pPr>
      <w:r>
        <w:t xml:space="preserve">While notifications keep </w:t>
      </w:r>
      <w:del w:id="14" w:author="Niels van Berkel" w:date="2016-11-16T15:50:00Z">
        <w:r w:rsidDel="002D1215">
          <w:delText>an</w:delText>
        </w:r>
      </w:del>
      <w:ins w:id="15" w:author="Niels van Berkel" w:date="2016-11-16T15:50:00Z">
        <w:r w:rsidR="002D1215">
          <w:t>a</w:t>
        </w:r>
      </w:ins>
      <w:r>
        <w:t xml:space="preserve"> user informed and engaged with events around mobile applications, they do not have the same importance level to </w:t>
      </w:r>
      <w:del w:id="16" w:author="Niels van Berkel" w:date="2016-11-16T15:50:00Z">
        <w:r w:rsidDel="002D1215">
          <w:delText>an</w:delText>
        </w:r>
      </w:del>
      <w:ins w:id="17" w:author="Niels van Berkel" w:date="2016-11-16T15:50:00Z">
        <w:r w:rsidR="002D1215">
          <w:t>a</w:t>
        </w:r>
      </w:ins>
      <w:r>
        <w:t xml:space="preserve"> user. Also, the timing of a notification is a factor in the perceived importance.</w:t>
      </w:r>
      <w:r>
        <w:rPr>
          <w:vertAlign w:val="subscript"/>
        </w:rPr>
        <w:t xml:space="preserve"> </w:t>
      </w:r>
      <w:r>
        <w:t xml:space="preserve">Any kind of modality associated with the notification </w:t>
      </w:r>
      <w:commentRangeStart w:id="18"/>
      <w:r>
        <w:t xml:space="preserve">have been shown to be </w:t>
      </w:r>
      <w:del w:id="19" w:author="Niels van Berkel" w:date="2016-11-16T15:50:00Z">
        <w:r w:rsidDel="002D1215">
          <w:delText>attented</w:delText>
        </w:r>
      </w:del>
      <w:ins w:id="20" w:author="Niels van Berkel" w:date="2016-11-16T15:50:00Z">
        <w:r w:rsidR="002D1215">
          <w:t>attended</w:t>
        </w:r>
      </w:ins>
      <w:r>
        <w:t xml:space="preserve"> 12 times more likely</w:t>
      </w:r>
      <w:commentRangeEnd w:id="18"/>
      <w:r w:rsidR="002D1215">
        <w:rPr>
          <w:rStyle w:val="CommentReference"/>
        </w:rPr>
        <w:commentReference w:id="18"/>
      </w:r>
      <w:del w:id="21" w:author="Niels van Berkel" w:date="2016-11-16T15:50:00Z">
        <w:r w:rsidDel="002D1215">
          <w:delText>.</w:delText>
        </w:r>
      </w:del>
      <w:r>
        <w:t xml:space="preserve"> [1]</w:t>
      </w:r>
      <w:ins w:id="22" w:author="Niels van Berkel" w:date="2016-11-16T15:50:00Z">
        <w:r w:rsidR="002D1215">
          <w:t>.</w:t>
        </w:r>
      </w:ins>
      <w:r>
        <w:t xml:space="preserve">  Delivering a notification immediately after finishing a phone call make users react</w:t>
      </w:r>
      <w:ins w:id="23" w:author="Niels van Berkel" w:date="2016-11-16T15:50:00Z">
        <w:r w:rsidR="002D1215">
          <w:t xml:space="preserve"> to</w:t>
        </w:r>
      </w:ins>
      <w:r>
        <w:t xml:space="preserve"> them faster. Also transitioning between physical activities have been considered more positive situation to deliver notifications</w:t>
      </w:r>
      <w:del w:id="24" w:author="Niels van Berkel" w:date="2016-11-16T15:50:00Z">
        <w:r w:rsidDel="002D1215">
          <w:delText>.</w:delText>
        </w:r>
      </w:del>
      <w:r>
        <w:t xml:space="preserve"> [2]</w:t>
      </w:r>
      <w:ins w:id="25" w:author="Niels van Berkel" w:date="2016-11-16T15:50:00Z">
        <w:r w:rsidR="002D1215">
          <w:t>.</w:t>
        </w:r>
      </w:ins>
    </w:p>
    <w:p w14:paraId="1DA21C46" w14:textId="77777777" w:rsidR="00937CAA" w:rsidRDefault="00937CAA" w:rsidP="00937CAA">
      <w:pPr>
        <w:pStyle w:val="AbstractIndent"/>
        <w:ind w:firstLine="0"/>
      </w:pPr>
    </w:p>
    <w:p w14:paraId="6F23594E" w14:textId="5BAF226F" w:rsidR="00937CAA" w:rsidRDefault="00937CAA" w:rsidP="00937CAA">
      <w:pPr>
        <w:pStyle w:val="AbstractIndent"/>
        <w:ind w:firstLine="0"/>
      </w:pPr>
      <w:commentRangeStart w:id="26"/>
      <w:r>
        <w:t xml:space="preserve">Interviews </w:t>
      </w:r>
      <w:commentRangeEnd w:id="26"/>
      <w:r w:rsidR="002D1215">
        <w:rPr>
          <w:rStyle w:val="CommentReference"/>
        </w:rPr>
        <w:commentReference w:id="26"/>
      </w:r>
      <w:r>
        <w:t>have revealed that delaying group of low priority notifications until a specific time of day is a desired feature</w:t>
      </w:r>
      <w:del w:id="27" w:author="Niels van Berkel" w:date="2016-11-16T15:50:00Z">
        <w:r w:rsidDel="002D1215">
          <w:delText>.</w:delText>
        </w:r>
      </w:del>
      <w:r>
        <w:t xml:space="preserve"> [1]</w:t>
      </w:r>
      <w:ins w:id="28" w:author="Niels van Berkel" w:date="2016-11-16T15:50:00Z">
        <w:r w:rsidR="002D1215">
          <w:t>.</w:t>
        </w:r>
      </w:ins>
      <w:r>
        <w:t xml:space="preserve"> However, classifying content and context information of notifications have shown to lead to more accurate predictions of interruptibility of users, instead of user-defined rules. [3]</w:t>
      </w:r>
    </w:p>
    <w:p w14:paraId="3A260829" w14:textId="77777777" w:rsidR="00937CAA" w:rsidRDefault="00937CAA" w:rsidP="00937CAA">
      <w:pPr>
        <w:pStyle w:val="AbstractIndent"/>
        <w:ind w:firstLine="0"/>
      </w:pPr>
    </w:p>
    <w:p w14:paraId="6013EC6D" w14:textId="77777777" w:rsidR="00937CAA" w:rsidRDefault="00937CAA" w:rsidP="00937CAA">
      <w:pPr>
        <w:pStyle w:val="AbstractIndent"/>
        <w:ind w:firstLine="0"/>
      </w:pPr>
      <w:commentRangeStart w:id="29"/>
      <w:r>
        <w:t>Our focus is in the desired user application</w:t>
      </w:r>
      <w:commentRangeEnd w:id="29"/>
      <w:r w:rsidR="002D1215">
        <w:rPr>
          <w:rStyle w:val="CommentReference"/>
        </w:rPr>
        <w:commentReference w:id="29"/>
      </w:r>
      <w:r>
        <w:t xml:space="preserve">. The emphasis in the user experience of our application is to allow the most effective processing of notifications in the most user friendly way. </w:t>
      </w:r>
    </w:p>
    <w:p w14:paraId="77620223" w14:textId="77777777" w:rsidR="00937CAA" w:rsidRDefault="00937CAA" w:rsidP="00937CAA">
      <w:pPr>
        <w:pStyle w:val="AbstractIndent"/>
        <w:ind w:firstLine="0"/>
      </w:pPr>
    </w:p>
    <w:p w14:paraId="05F8F22D" w14:textId="09FCD751" w:rsidR="00937CAA" w:rsidRDefault="00937CAA" w:rsidP="00937CAA">
      <w:pPr>
        <w:pStyle w:val="AbstractIndent"/>
        <w:ind w:firstLine="0"/>
        <w:rPr>
          <w:b/>
        </w:rPr>
      </w:pPr>
      <w:r>
        <w:t xml:space="preserve">In the process of </w:t>
      </w:r>
      <w:proofErr w:type="gramStart"/>
      <w:r>
        <w:t>development</w:t>
      </w:r>
      <w:proofErr w:type="gramEnd"/>
      <w:r>
        <w:t xml:space="preserve"> we use a prioritization technique called the </w:t>
      </w:r>
      <w:proofErr w:type="spellStart"/>
      <w:r>
        <w:t>MoSCoW</w:t>
      </w:r>
      <w:proofErr w:type="spellEnd"/>
      <w:r>
        <w:t xml:space="preserve"> method, which allows the dynamic planning of the implementation. We </w:t>
      </w:r>
      <w:del w:id="30" w:author="Niels van Berkel" w:date="2016-11-16T15:52:00Z">
        <w:r w:rsidDel="002D1215">
          <w:delText xml:space="preserve">are </w:delText>
        </w:r>
      </w:del>
      <w:r>
        <w:t>gather</w:t>
      </w:r>
      <w:del w:id="31" w:author="Niels van Berkel" w:date="2016-11-16T15:52:00Z">
        <w:r w:rsidDel="002D1215">
          <w:delText>ing</w:delText>
        </w:r>
      </w:del>
      <w:r>
        <w:t xml:space="preserve"> </w:t>
      </w:r>
      <w:del w:id="32" w:author="Niels van Berkel" w:date="2016-11-16T15:52:00Z">
        <w:r w:rsidDel="002D1215">
          <w:delText xml:space="preserve">all </w:delText>
        </w:r>
      </w:del>
      <w:r>
        <w:t>user feedback</w:t>
      </w:r>
      <w:ins w:id="33" w:author="Niels van Berkel" w:date="2016-11-16T15:52:00Z">
        <w:r w:rsidR="002D1215">
          <w:t xml:space="preserve"> to determine </w:t>
        </w:r>
      </w:ins>
      <w:del w:id="34" w:author="Niels van Berkel" w:date="2016-11-16T15:52:00Z">
        <w:r w:rsidDel="002D1215">
          <w:delText xml:space="preserve">, which may affect also to </w:delText>
        </w:r>
      </w:del>
      <w:ins w:id="35" w:author="Niels van Berkel" w:date="2016-11-16T15:52:00Z">
        <w:r w:rsidR="002D1215">
          <w:t>the (</w:t>
        </w:r>
      </w:ins>
      <w:r>
        <w:t>minimum</w:t>
      </w:r>
      <w:ins w:id="36" w:author="Niels van Berkel" w:date="2016-11-16T15:52:00Z">
        <w:r w:rsidR="002D1215">
          <w:t>)</w:t>
        </w:r>
      </w:ins>
      <w:r>
        <w:t xml:space="preserve"> requirements. </w:t>
      </w:r>
      <w:del w:id="37" w:author="Niels van Berkel" w:date="2016-11-16T15:52:00Z">
        <w:r w:rsidDel="002D1215">
          <w:delText xml:space="preserve">Getting </w:delText>
        </w:r>
      </w:del>
      <w:ins w:id="38" w:author="Niels van Berkel" w:date="2016-11-16T15:52:00Z">
        <w:r w:rsidR="002D1215">
          <w:t xml:space="preserve">Collecting </w:t>
        </w:r>
      </w:ins>
      <w:del w:id="39" w:author="Niels van Berkel" w:date="2016-11-16T15:52:00Z">
        <w:r w:rsidDel="002D1215">
          <w:delText xml:space="preserve">enough </w:delText>
        </w:r>
      </w:del>
      <w:ins w:id="40" w:author="Niels van Berkel" w:date="2016-11-16T15:52:00Z">
        <w:r w:rsidR="002D1215">
          <w:t xml:space="preserve">sufficient </w:t>
        </w:r>
      </w:ins>
      <w:r>
        <w:t>user feedback</w:t>
      </w:r>
      <w:del w:id="41" w:author="Niels van Berkel" w:date="2016-11-16T15:52:00Z">
        <w:r w:rsidDel="002D1215">
          <w:delText>s</w:delText>
        </w:r>
      </w:del>
      <w:r>
        <w:t xml:space="preserve"> is challenging, but we will put the effort to it in the early phase of the development to gain as much information as possible.</w:t>
      </w:r>
    </w:p>
    <w:p w14:paraId="3A6F6CC2" w14:textId="77777777" w:rsidR="00937CAA" w:rsidRDefault="00937CAA" w:rsidP="00937CAA">
      <w:pPr>
        <w:pStyle w:val="StyleIntroHeadingBefore28pt"/>
        <w:rPr>
          <w:rFonts w:eastAsia="font400"/>
          <w:color w:val="000000"/>
          <w:sz w:val="24"/>
          <w:szCs w:val="24"/>
          <w:lang w:eastAsia="fi-FI"/>
        </w:rPr>
      </w:pPr>
      <w:r>
        <w:t>GROUP MEMBERS</w:t>
      </w:r>
    </w:p>
    <w:tbl>
      <w:tblPr>
        <w:tblW w:w="0" w:type="auto"/>
        <w:tblInd w:w="-2" w:type="dxa"/>
        <w:tblLayout w:type="fixed"/>
        <w:tblCellMar>
          <w:left w:w="107" w:type="dxa"/>
        </w:tblCellMar>
        <w:tblLook w:val="0000" w:firstRow="0" w:lastRow="0" w:firstColumn="0" w:lastColumn="0" w:noHBand="0" w:noVBand="0"/>
      </w:tblPr>
      <w:tblGrid>
        <w:gridCol w:w="2635"/>
        <w:gridCol w:w="1930"/>
        <w:gridCol w:w="3835"/>
      </w:tblGrid>
      <w:tr w:rsidR="00937CAA" w14:paraId="290E4C5B" w14:textId="77777777" w:rsidTr="00FD6520">
        <w:tc>
          <w:tcPr>
            <w:tcW w:w="2635" w:type="dxa"/>
            <w:shd w:val="clear" w:color="auto" w:fill="FFFFFF"/>
          </w:tcPr>
          <w:p w14:paraId="5FAC2218" w14:textId="77777777" w:rsidR="00937CAA" w:rsidRDefault="00937CAA" w:rsidP="00FD6520">
            <w:r>
              <w:rPr>
                <w:rFonts w:eastAsia="font400"/>
                <w:b/>
                <w:bCs/>
                <w:color w:val="000000"/>
                <w:szCs w:val="24"/>
                <w:lang w:eastAsia="fi-FI"/>
              </w:rPr>
              <w:t>Name</w:t>
            </w:r>
          </w:p>
        </w:tc>
        <w:tc>
          <w:tcPr>
            <w:tcW w:w="1930" w:type="dxa"/>
            <w:shd w:val="clear" w:color="auto" w:fill="FFFFFF"/>
          </w:tcPr>
          <w:p w14:paraId="69A4E7D4" w14:textId="77777777" w:rsidR="00937CAA" w:rsidRDefault="00937CAA" w:rsidP="00FD6520">
            <w:r>
              <w:rPr>
                <w:rFonts w:eastAsia="font400"/>
                <w:b/>
                <w:bCs/>
                <w:color w:val="000000"/>
                <w:szCs w:val="24"/>
                <w:lang w:eastAsia="fi-FI"/>
              </w:rPr>
              <w:t>Student number</w:t>
            </w:r>
          </w:p>
        </w:tc>
        <w:tc>
          <w:tcPr>
            <w:tcW w:w="3835" w:type="dxa"/>
            <w:shd w:val="clear" w:color="auto" w:fill="FFFFFF"/>
          </w:tcPr>
          <w:p w14:paraId="765EAC8B" w14:textId="77777777" w:rsidR="00937CAA" w:rsidRDefault="00937CAA" w:rsidP="00FD6520">
            <w:r>
              <w:rPr>
                <w:rFonts w:eastAsia="font400"/>
                <w:b/>
                <w:bCs/>
                <w:color w:val="000000"/>
                <w:szCs w:val="24"/>
                <w:lang w:eastAsia="fi-FI"/>
              </w:rPr>
              <w:t>Email</w:t>
            </w:r>
          </w:p>
        </w:tc>
      </w:tr>
      <w:tr w:rsidR="00937CAA" w14:paraId="2237BAA3" w14:textId="77777777" w:rsidTr="00FD6520">
        <w:tc>
          <w:tcPr>
            <w:tcW w:w="2635" w:type="dxa"/>
            <w:shd w:val="clear" w:color="auto" w:fill="FFFFFF"/>
          </w:tcPr>
          <w:p w14:paraId="2493FC47" w14:textId="77777777" w:rsidR="00937CAA" w:rsidRDefault="00937CAA" w:rsidP="00FD6520">
            <w:r>
              <w:rPr>
                <w:rFonts w:eastAsia="font400"/>
                <w:szCs w:val="24"/>
                <w:lang w:eastAsia="fi-FI"/>
              </w:rPr>
              <w:t xml:space="preserve">Markus </w:t>
            </w:r>
            <w:proofErr w:type="spellStart"/>
            <w:r>
              <w:rPr>
                <w:rFonts w:eastAsia="font400"/>
                <w:szCs w:val="24"/>
                <w:lang w:eastAsia="fi-FI"/>
              </w:rPr>
              <w:t>Heino</w:t>
            </w:r>
            <w:proofErr w:type="spellEnd"/>
          </w:p>
        </w:tc>
        <w:tc>
          <w:tcPr>
            <w:tcW w:w="1930" w:type="dxa"/>
            <w:shd w:val="clear" w:color="auto" w:fill="FFFFFF"/>
          </w:tcPr>
          <w:p w14:paraId="5C41F2A1" w14:textId="77777777" w:rsidR="00937CAA" w:rsidRDefault="00937CAA" w:rsidP="00FD6520">
            <w:pPr>
              <w:pStyle w:val="DecimalAligned"/>
              <w:spacing w:after="0" w:line="240" w:lineRule="auto"/>
            </w:pPr>
            <w:r>
              <w:rPr>
                <w:szCs w:val="24"/>
              </w:rPr>
              <w:t>2433882</w:t>
            </w:r>
          </w:p>
        </w:tc>
        <w:tc>
          <w:tcPr>
            <w:tcW w:w="3835" w:type="dxa"/>
            <w:shd w:val="clear" w:color="auto" w:fill="FFFFFF"/>
          </w:tcPr>
          <w:p w14:paraId="6905E539" w14:textId="43DCEE75" w:rsidR="00937CAA" w:rsidRDefault="00937CAA" w:rsidP="00FD6520">
            <w:pPr>
              <w:pStyle w:val="DecimalAligned"/>
              <w:spacing w:after="0" w:line="240" w:lineRule="auto"/>
            </w:pPr>
            <w:r>
              <w:rPr>
                <w:szCs w:val="24"/>
              </w:rPr>
              <w:t>Markus.Heino@studen</w:t>
            </w:r>
            <w:ins w:id="42" w:author="Niels van Berkel" w:date="2016-11-16T15:52:00Z">
              <w:r w:rsidR="002D1215">
                <w:rPr>
                  <w:szCs w:val="24"/>
                </w:rPr>
                <w:t>t</w:t>
              </w:r>
            </w:ins>
            <w:r>
              <w:rPr>
                <w:szCs w:val="24"/>
              </w:rPr>
              <w:t>.oulu.fi</w:t>
            </w:r>
          </w:p>
        </w:tc>
      </w:tr>
      <w:tr w:rsidR="00937CAA" w14:paraId="556129A6" w14:textId="77777777" w:rsidTr="00FD6520">
        <w:tc>
          <w:tcPr>
            <w:tcW w:w="2635" w:type="dxa"/>
            <w:shd w:val="clear" w:color="auto" w:fill="FFFFFF"/>
          </w:tcPr>
          <w:p w14:paraId="4EFFCD84" w14:textId="77777777" w:rsidR="00937CAA" w:rsidRDefault="00937CAA" w:rsidP="00FD6520">
            <w:r>
              <w:rPr>
                <w:rFonts w:eastAsia="font400"/>
                <w:szCs w:val="24"/>
                <w:lang w:eastAsia="fi-FI"/>
              </w:rPr>
              <w:t xml:space="preserve">Seppo </w:t>
            </w:r>
            <w:proofErr w:type="spellStart"/>
            <w:r>
              <w:rPr>
                <w:rFonts w:eastAsia="font400"/>
                <w:szCs w:val="24"/>
                <w:lang w:eastAsia="fi-FI"/>
              </w:rPr>
              <w:t>Pakonen</w:t>
            </w:r>
            <w:proofErr w:type="spellEnd"/>
          </w:p>
        </w:tc>
        <w:tc>
          <w:tcPr>
            <w:tcW w:w="1930" w:type="dxa"/>
            <w:shd w:val="clear" w:color="auto" w:fill="FFFFFF"/>
          </w:tcPr>
          <w:p w14:paraId="467C13AD" w14:textId="77777777" w:rsidR="00937CAA" w:rsidRDefault="00937CAA" w:rsidP="00FD6520">
            <w:pPr>
              <w:pStyle w:val="DecimalAligned"/>
              <w:spacing w:after="0" w:line="240" w:lineRule="auto"/>
            </w:pPr>
            <w:r>
              <w:rPr>
                <w:szCs w:val="24"/>
              </w:rPr>
              <w:t>2265199</w:t>
            </w:r>
          </w:p>
        </w:tc>
        <w:tc>
          <w:tcPr>
            <w:tcW w:w="3835" w:type="dxa"/>
            <w:shd w:val="clear" w:color="auto" w:fill="FFFFFF"/>
          </w:tcPr>
          <w:p w14:paraId="210B9BB5" w14:textId="77777777" w:rsidR="00937CAA" w:rsidRDefault="00937CAA" w:rsidP="00FD6520">
            <w:pPr>
              <w:pStyle w:val="DecimalAligned"/>
              <w:spacing w:after="0" w:line="240" w:lineRule="auto"/>
            </w:pPr>
            <w:r>
              <w:rPr>
                <w:szCs w:val="24"/>
              </w:rPr>
              <w:t>mail@sppp.heliohost.org</w:t>
            </w:r>
          </w:p>
        </w:tc>
      </w:tr>
      <w:tr w:rsidR="00937CAA" w14:paraId="667A4778" w14:textId="77777777" w:rsidTr="00FD6520">
        <w:tc>
          <w:tcPr>
            <w:tcW w:w="2635" w:type="dxa"/>
            <w:shd w:val="clear" w:color="auto" w:fill="FFFFFF"/>
          </w:tcPr>
          <w:p w14:paraId="0B87964E" w14:textId="77777777" w:rsidR="00937CAA" w:rsidRDefault="00937CAA" w:rsidP="00FD6520">
            <w:r>
              <w:rPr>
                <w:rFonts w:eastAsia="font400"/>
                <w:szCs w:val="24"/>
                <w:lang w:eastAsia="fi-FI"/>
              </w:rPr>
              <w:t xml:space="preserve">Jaakko </w:t>
            </w:r>
            <w:proofErr w:type="spellStart"/>
            <w:r>
              <w:rPr>
                <w:rFonts w:eastAsia="font400"/>
                <w:szCs w:val="24"/>
                <w:lang w:eastAsia="fi-FI"/>
              </w:rPr>
              <w:t>Ikäheimo</w:t>
            </w:r>
            <w:proofErr w:type="spellEnd"/>
            <w:r>
              <w:rPr>
                <w:rFonts w:eastAsia="font400"/>
                <w:szCs w:val="24"/>
                <w:lang w:eastAsia="fi-FI"/>
              </w:rPr>
              <w:t xml:space="preserve"> </w:t>
            </w:r>
          </w:p>
        </w:tc>
        <w:tc>
          <w:tcPr>
            <w:tcW w:w="1930" w:type="dxa"/>
            <w:shd w:val="clear" w:color="auto" w:fill="FFFFFF"/>
          </w:tcPr>
          <w:p w14:paraId="6B9DEF5F" w14:textId="77777777" w:rsidR="00937CAA" w:rsidRDefault="00937CAA" w:rsidP="00FD6520">
            <w:pPr>
              <w:pStyle w:val="DecimalAligned"/>
              <w:spacing w:after="0" w:line="240" w:lineRule="auto"/>
            </w:pPr>
            <w:r>
              <w:rPr>
                <w:szCs w:val="24"/>
              </w:rPr>
              <w:t>2380964</w:t>
            </w:r>
          </w:p>
        </w:tc>
        <w:tc>
          <w:tcPr>
            <w:tcW w:w="3835" w:type="dxa"/>
            <w:shd w:val="clear" w:color="auto" w:fill="FFFFFF"/>
          </w:tcPr>
          <w:p w14:paraId="24F502D4" w14:textId="77777777" w:rsidR="00937CAA" w:rsidRDefault="00937CAA" w:rsidP="00FD6520">
            <w:pPr>
              <w:pStyle w:val="DecimalAligned"/>
              <w:spacing w:after="0" w:line="240" w:lineRule="auto"/>
              <w:ind w:left="0" w:firstLine="0"/>
            </w:pPr>
            <w:r>
              <w:rPr>
                <w:rFonts w:eastAsia="Times New Roman"/>
                <w:szCs w:val="24"/>
              </w:rPr>
              <w:t>j4sk4@hotmail.com</w:t>
            </w:r>
          </w:p>
        </w:tc>
      </w:tr>
      <w:tr w:rsidR="00937CAA" w14:paraId="1316A8C2" w14:textId="77777777" w:rsidTr="00FD6520">
        <w:trPr>
          <w:trHeight w:val="311"/>
        </w:trPr>
        <w:tc>
          <w:tcPr>
            <w:tcW w:w="2635" w:type="dxa"/>
            <w:shd w:val="clear" w:color="auto" w:fill="FFFFFF"/>
          </w:tcPr>
          <w:p w14:paraId="7C14B93B" w14:textId="77777777" w:rsidR="00937CAA" w:rsidRDefault="00937CAA" w:rsidP="00FD6520">
            <w:r>
              <w:rPr>
                <w:rFonts w:eastAsia="font400"/>
                <w:szCs w:val="24"/>
                <w:lang w:eastAsia="fi-FI"/>
              </w:rPr>
              <w:t xml:space="preserve">Mohammed </w:t>
            </w:r>
            <w:proofErr w:type="spellStart"/>
            <w:r>
              <w:rPr>
                <w:rFonts w:eastAsia="font400"/>
                <w:szCs w:val="24"/>
                <w:lang w:eastAsia="fi-FI"/>
              </w:rPr>
              <w:t>Dalanny</w:t>
            </w:r>
            <w:proofErr w:type="spellEnd"/>
          </w:p>
        </w:tc>
        <w:tc>
          <w:tcPr>
            <w:tcW w:w="1930" w:type="dxa"/>
            <w:shd w:val="clear" w:color="auto" w:fill="FFFFFF"/>
          </w:tcPr>
          <w:p w14:paraId="42130930" w14:textId="77777777" w:rsidR="00937CAA" w:rsidRDefault="00937CAA" w:rsidP="00FD6520">
            <w:pPr>
              <w:pStyle w:val="DecimalAligned"/>
              <w:spacing w:after="0" w:line="240" w:lineRule="auto"/>
              <w:ind w:left="0" w:firstLine="0"/>
            </w:pPr>
            <w:r>
              <w:rPr>
                <w:szCs w:val="24"/>
              </w:rPr>
              <w:t>2510129</w:t>
            </w:r>
          </w:p>
        </w:tc>
        <w:tc>
          <w:tcPr>
            <w:tcW w:w="3835" w:type="dxa"/>
            <w:shd w:val="clear" w:color="auto" w:fill="FFFFFF"/>
          </w:tcPr>
          <w:p w14:paraId="6F5460E8" w14:textId="77777777" w:rsidR="00937CAA" w:rsidRDefault="00937CAA" w:rsidP="00FD6520">
            <w:pPr>
              <w:pStyle w:val="DecimalAligned"/>
              <w:spacing w:after="0" w:line="240" w:lineRule="auto"/>
            </w:pPr>
            <w:r>
              <w:rPr>
                <w:szCs w:val="24"/>
              </w:rPr>
              <w:t>mohammedalanny@gmail.com</w:t>
            </w:r>
          </w:p>
        </w:tc>
      </w:tr>
      <w:tr w:rsidR="00937CAA" w14:paraId="394E6FF7" w14:textId="77777777" w:rsidTr="00FD6520">
        <w:tc>
          <w:tcPr>
            <w:tcW w:w="2635" w:type="dxa"/>
            <w:shd w:val="clear" w:color="auto" w:fill="FFFFFF"/>
          </w:tcPr>
          <w:p w14:paraId="6754D358" w14:textId="77777777" w:rsidR="00937CAA" w:rsidRDefault="00937CAA" w:rsidP="00FD6520">
            <w:pPr>
              <w:snapToGrid w:val="0"/>
              <w:rPr>
                <w:rFonts w:eastAsia="font400"/>
                <w:szCs w:val="24"/>
                <w:lang w:eastAsia="fi-FI"/>
              </w:rPr>
            </w:pPr>
          </w:p>
        </w:tc>
        <w:tc>
          <w:tcPr>
            <w:tcW w:w="1930" w:type="dxa"/>
            <w:shd w:val="clear" w:color="auto" w:fill="FFFFFF"/>
          </w:tcPr>
          <w:p w14:paraId="3C3CD200" w14:textId="77777777" w:rsidR="00937CAA" w:rsidRDefault="00937CAA" w:rsidP="00FD6520">
            <w:pPr>
              <w:snapToGrid w:val="0"/>
              <w:rPr>
                <w:rFonts w:eastAsia="font400"/>
                <w:szCs w:val="24"/>
                <w:lang w:eastAsia="fi-FI"/>
              </w:rPr>
            </w:pPr>
          </w:p>
        </w:tc>
        <w:tc>
          <w:tcPr>
            <w:tcW w:w="3835" w:type="dxa"/>
            <w:shd w:val="clear" w:color="auto" w:fill="FFFFFF"/>
          </w:tcPr>
          <w:p w14:paraId="04512D95" w14:textId="77777777" w:rsidR="00937CAA" w:rsidRDefault="00937CAA" w:rsidP="00FD6520">
            <w:pPr>
              <w:snapToGrid w:val="0"/>
              <w:rPr>
                <w:rFonts w:eastAsia="font400"/>
                <w:szCs w:val="24"/>
                <w:lang w:eastAsia="fi-FI"/>
              </w:rPr>
            </w:pPr>
          </w:p>
        </w:tc>
      </w:tr>
      <w:tr w:rsidR="00937CAA" w14:paraId="781ACC51" w14:textId="77777777" w:rsidTr="00FD6520">
        <w:tc>
          <w:tcPr>
            <w:tcW w:w="2635" w:type="dxa"/>
            <w:shd w:val="clear" w:color="auto" w:fill="FFFFFF"/>
          </w:tcPr>
          <w:p w14:paraId="112A3179" w14:textId="77777777" w:rsidR="00937CAA" w:rsidRDefault="00937CAA" w:rsidP="00FD6520">
            <w:r>
              <w:rPr>
                <w:rFonts w:eastAsia="font400"/>
                <w:b/>
                <w:bCs/>
                <w:color w:val="00000A"/>
                <w:szCs w:val="24"/>
                <w:lang w:eastAsia="fi-FI"/>
              </w:rPr>
              <w:t>The Project Manager</w:t>
            </w:r>
          </w:p>
        </w:tc>
        <w:tc>
          <w:tcPr>
            <w:tcW w:w="1930" w:type="dxa"/>
            <w:shd w:val="clear" w:color="auto" w:fill="FFFFFF"/>
          </w:tcPr>
          <w:p w14:paraId="1AB8A129" w14:textId="77777777" w:rsidR="00937CAA" w:rsidRDefault="00937CAA" w:rsidP="00FD6520">
            <w:pPr>
              <w:pStyle w:val="DecimalAligned"/>
              <w:spacing w:after="0" w:line="240" w:lineRule="auto"/>
            </w:pPr>
            <w:proofErr w:type="spellStart"/>
            <w:r>
              <w:rPr>
                <w:color w:val="00000A"/>
                <w:szCs w:val="24"/>
              </w:rPr>
              <w:t>Heino</w:t>
            </w:r>
            <w:proofErr w:type="spellEnd"/>
            <w:r>
              <w:rPr>
                <w:color w:val="00000A"/>
                <w:szCs w:val="24"/>
              </w:rPr>
              <w:t xml:space="preserve"> Markus</w:t>
            </w:r>
          </w:p>
        </w:tc>
        <w:tc>
          <w:tcPr>
            <w:tcW w:w="3835" w:type="dxa"/>
            <w:shd w:val="clear" w:color="auto" w:fill="FFFFFF"/>
          </w:tcPr>
          <w:p w14:paraId="380B7032" w14:textId="77777777" w:rsidR="00937CAA" w:rsidRDefault="00D01A05" w:rsidP="00FD6520">
            <w:pPr>
              <w:pStyle w:val="DecimalAligned"/>
              <w:spacing w:after="0" w:line="240" w:lineRule="auto"/>
              <w:rPr>
                <w:color w:val="00000A"/>
                <w:szCs w:val="24"/>
              </w:rPr>
            </w:pPr>
            <w:hyperlink r:id="rId10" w:history="1">
              <w:r w:rsidR="00937CAA">
                <w:rPr>
                  <w:rStyle w:val="Hyperlink"/>
                  <w:color w:val="00000A"/>
                  <w:szCs w:val="24"/>
                </w:rPr>
                <w:t>Markus.Heino@student.oulu.fi</w:t>
              </w:r>
            </w:hyperlink>
          </w:p>
          <w:p w14:paraId="29DC00E3" w14:textId="77777777" w:rsidR="00937CAA" w:rsidRDefault="00937CAA" w:rsidP="00FD6520">
            <w:pPr>
              <w:pStyle w:val="DecimalAligned"/>
              <w:spacing w:after="0" w:line="240" w:lineRule="auto"/>
              <w:rPr>
                <w:color w:val="00000A"/>
                <w:szCs w:val="24"/>
              </w:rPr>
            </w:pPr>
          </w:p>
        </w:tc>
      </w:tr>
    </w:tbl>
    <w:p w14:paraId="371D470C" w14:textId="77777777" w:rsidR="00937CAA" w:rsidRDefault="00937CAA" w:rsidP="00937CAA">
      <w:pPr>
        <w:pStyle w:val="Abstract"/>
        <w:pageBreakBefore/>
      </w:pPr>
      <w:r>
        <w:lastRenderedPageBreak/>
        <w:t xml:space="preserve"> </w:t>
      </w:r>
    </w:p>
    <w:p w14:paraId="793B6881" w14:textId="77777777" w:rsidR="00937CAA" w:rsidRPr="00A5433F" w:rsidRDefault="00937CAA" w:rsidP="00937CAA">
      <w:pPr>
        <w:pStyle w:val="IntroHeading"/>
        <w:rPr>
          <w:lang w:eastAsia="fi-FI"/>
        </w:rPr>
      </w:pPr>
      <w:r>
        <w:t>TABLE OF CONTENTS</w:t>
      </w:r>
    </w:p>
    <w:p w14:paraId="77251233" w14:textId="77777777" w:rsidR="00937CAA" w:rsidRPr="00A5433F" w:rsidRDefault="00937CAA" w:rsidP="00937CAA">
      <w:pPr>
        <w:pStyle w:val="TOC1"/>
        <w:rPr>
          <w:lang w:val="en-US"/>
        </w:rPr>
      </w:pPr>
      <w:r w:rsidRPr="00A5433F">
        <w:rPr>
          <w:lang w:val="en-US"/>
        </w:rPr>
        <w:t>PURPOSE OF THE PROJECT</w:t>
      </w:r>
    </w:p>
    <w:p w14:paraId="643819BF" w14:textId="77777777" w:rsidR="00937CAA" w:rsidRPr="00A5433F" w:rsidRDefault="00937CAA" w:rsidP="00937CAA">
      <w:pPr>
        <w:rPr>
          <w:lang w:eastAsia="fi-FI"/>
        </w:rPr>
      </w:pPr>
      <w:r w:rsidRPr="00A5433F">
        <w:rPr>
          <w:lang w:eastAsia="fi-FI"/>
        </w:rPr>
        <w:t>GROUP MEMBERS</w:t>
      </w:r>
    </w:p>
    <w:p w14:paraId="5740B1E4" w14:textId="77777777" w:rsidR="00937CAA" w:rsidRPr="00A5433F" w:rsidRDefault="00937CAA" w:rsidP="00937CAA">
      <w:pPr>
        <w:pStyle w:val="TOC1"/>
        <w:rPr>
          <w:lang w:val="en-US"/>
        </w:rPr>
      </w:pPr>
      <w:r w:rsidRPr="00A5433F">
        <w:rPr>
          <w:lang w:val="en-US"/>
        </w:rPr>
        <w:t>TABLE OF CONTENTS</w:t>
      </w:r>
    </w:p>
    <w:p w14:paraId="67F55B2E" w14:textId="77777777" w:rsidR="00937CAA" w:rsidRPr="00A5433F" w:rsidRDefault="00937CAA" w:rsidP="00937CAA">
      <w:pPr>
        <w:pStyle w:val="TOC1"/>
        <w:rPr>
          <w:lang w:val="en-US"/>
        </w:rPr>
      </w:pPr>
      <w:r w:rsidRPr="00A5433F">
        <w:rPr>
          <w:lang w:val="en-US"/>
        </w:rPr>
        <w:t>GLOSSARY</w:t>
      </w:r>
    </w:p>
    <w:p w14:paraId="4AB7EE5E" w14:textId="77777777" w:rsidR="00937CAA" w:rsidRDefault="00937CAA" w:rsidP="00937CAA">
      <w:pPr>
        <w:pStyle w:val="TOC1"/>
      </w:pPr>
      <w:r>
        <w:fldChar w:fldCharType="begin"/>
      </w:r>
      <w:r>
        <w:instrText xml:space="preserve"> TOC \o "2-3" \h \z \t "Heading 1;1" </w:instrText>
      </w:r>
      <w:r>
        <w:fldChar w:fldCharType="separate"/>
      </w:r>
      <w:hyperlink w:anchor="__RefHeading___Toc179888587" w:history="1">
        <w:r>
          <w:t>1.</w:t>
        </w:r>
        <w:r>
          <w:rPr>
            <w:rFonts w:ascii="Calibri" w:hAnsi="Calibri" w:cs="Calibri"/>
            <w:caps w:val="0"/>
            <w:sz w:val="22"/>
            <w:szCs w:val="22"/>
          </w:rPr>
          <w:tab/>
        </w:r>
        <w:r>
          <w:t>DESIGN PROCESS</w:t>
        </w:r>
        <w:r>
          <w:tab/>
        </w:r>
      </w:hyperlink>
      <w:r>
        <w:t>5</w:t>
      </w:r>
    </w:p>
    <w:p w14:paraId="0D407341" w14:textId="77777777" w:rsidR="00937CAA" w:rsidRDefault="00937CAA" w:rsidP="00937CAA">
      <w:pPr>
        <w:pStyle w:val="TOC1"/>
      </w:pPr>
      <w:r>
        <w:t>2</w:t>
      </w:r>
      <w:hyperlink w:anchor="__RefHeading___Toc179888587" w:history="1">
        <w:r>
          <w:t>.</w:t>
        </w:r>
        <w:r>
          <w:rPr>
            <w:rFonts w:ascii="Calibri" w:hAnsi="Calibri" w:cs="Calibri"/>
            <w:caps w:val="0"/>
            <w:sz w:val="22"/>
            <w:szCs w:val="22"/>
          </w:rPr>
          <w:tab/>
        </w:r>
        <w:r>
          <w:t>STATE OF THE ART</w:t>
        </w:r>
        <w:r>
          <w:tab/>
        </w:r>
      </w:hyperlink>
      <w:r>
        <w:t>6</w:t>
      </w:r>
    </w:p>
    <w:p w14:paraId="7C9235B0" w14:textId="77777777" w:rsidR="00937CAA" w:rsidRDefault="00D01A05" w:rsidP="00937CAA">
      <w:pPr>
        <w:pStyle w:val="TOC1"/>
      </w:pPr>
      <w:hyperlink w:anchor="__RefHeading___Toc179888587" w:history="1">
        <w:r w:rsidR="00937CAA">
          <w:t>3.</w:t>
        </w:r>
        <w:r w:rsidR="00937CAA">
          <w:rPr>
            <w:rFonts w:ascii="Calibri" w:hAnsi="Calibri" w:cs="Calibri"/>
            <w:caps w:val="0"/>
            <w:sz w:val="22"/>
            <w:szCs w:val="22"/>
          </w:rPr>
          <w:tab/>
        </w:r>
        <w:r w:rsidR="00937CAA">
          <w:t>SCENARIOS AND USE CASES</w:t>
        </w:r>
        <w:r w:rsidR="00937CAA">
          <w:tab/>
        </w:r>
      </w:hyperlink>
      <w:r w:rsidR="00937CAA">
        <w:t>7</w:t>
      </w:r>
    </w:p>
    <w:p w14:paraId="1022A02B" w14:textId="77777777" w:rsidR="00937CAA" w:rsidRDefault="00D01A05" w:rsidP="00937CAA">
      <w:pPr>
        <w:pStyle w:val="TOC1"/>
      </w:pPr>
      <w:hyperlink w:anchor="__RefHeading___Toc179888587" w:history="1">
        <w:r w:rsidR="00937CAA">
          <w:t>4.</w:t>
        </w:r>
        <w:r w:rsidR="00937CAA">
          <w:rPr>
            <w:rFonts w:ascii="Calibri" w:hAnsi="Calibri" w:cs="Calibri"/>
            <w:caps w:val="0"/>
            <w:sz w:val="22"/>
            <w:szCs w:val="22"/>
          </w:rPr>
          <w:tab/>
        </w:r>
        <w:r w:rsidR="00937CAA">
          <w:t>REQUIREMENTS</w:t>
        </w:r>
        <w:r w:rsidR="00937CAA">
          <w:tab/>
        </w:r>
      </w:hyperlink>
      <w:r w:rsidR="00937CAA">
        <w:t>8</w:t>
      </w:r>
    </w:p>
    <w:p w14:paraId="1B675595" w14:textId="77777777" w:rsidR="00937CAA" w:rsidRDefault="00D01A05" w:rsidP="00937CAA">
      <w:pPr>
        <w:pStyle w:val="TOC1"/>
      </w:pPr>
      <w:hyperlink w:anchor="__RefHeading___Toc179888587" w:history="1">
        <w:r w:rsidR="00937CAA">
          <w:t>5.</w:t>
        </w:r>
        <w:r w:rsidR="00937CAA">
          <w:rPr>
            <w:rFonts w:ascii="Calibri" w:hAnsi="Calibri" w:cs="Calibri"/>
            <w:caps w:val="0"/>
            <w:sz w:val="22"/>
            <w:szCs w:val="22"/>
          </w:rPr>
          <w:tab/>
        </w:r>
        <w:r w:rsidR="00937CAA">
          <w:t>SYSTEM DESIGN</w:t>
        </w:r>
        <w:r w:rsidR="00937CAA">
          <w:tab/>
        </w:r>
      </w:hyperlink>
      <w:r w:rsidR="00937CAA">
        <w:t>9</w:t>
      </w:r>
    </w:p>
    <w:p w14:paraId="664B054D" w14:textId="77777777" w:rsidR="00937CAA" w:rsidRDefault="00D01A05" w:rsidP="00937CAA">
      <w:pPr>
        <w:pStyle w:val="TOC1"/>
      </w:pPr>
      <w:hyperlink w:anchor="__RefHeading___Toc179888587" w:history="1">
        <w:r w:rsidR="00937CAA">
          <w:t>6.</w:t>
        </w:r>
        <w:r w:rsidR="00937CAA">
          <w:rPr>
            <w:rFonts w:ascii="Calibri" w:hAnsi="Calibri" w:cs="Calibri"/>
            <w:caps w:val="0"/>
            <w:sz w:val="22"/>
            <w:szCs w:val="22"/>
          </w:rPr>
          <w:tab/>
        </w:r>
        <w:r w:rsidR="00937CAA">
          <w:t>INTERFACE DESIGN</w:t>
        </w:r>
        <w:r w:rsidR="00937CAA">
          <w:tab/>
        </w:r>
      </w:hyperlink>
      <w:r w:rsidR="00937CAA">
        <w:t>11</w:t>
      </w:r>
    </w:p>
    <w:p w14:paraId="67174272" w14:textId="77777777" w:rsidR="00937CAA" w:rsidRDefault="00D01A05" w:rsidP="00937CAA">
      <w:pPr>
        <w:pStyle w:val="TOC1"/>
      </w:pPr>
      <w:hyperlink w:anchor="__RefHeading___Toc179888587" w:history="1">
        <w:r w:rsidR="00937CAA">
          <w:t>7.</w:t>
        </w:r>
        <w:r w:rsidR="00937CAA">
          <w:rPr>
            <w:rFonts w:ascii="Calibri" w:hAnsi="Calibri" w:cs="Calibri"/>
            <w:caps w:val="0"/>
            <w:sz w:val="22"/>
            <w:szCs w:val="22"/>
          </w:rPr>
          <w:tab/>
        </w:r>
        <w:r w:rsidR="00937CAA">
          <w:t>USER COMMENTS</w:t>
        </w:r>
        <w:r w:rsidR="00937CAA">
          <w:tab/>
        </w:r>
      </w:hyperlink>
      <w:r w:rsidR="00937CAA">
        <w:t>12</w:t>
      </w:r>
    </w:p>
    <w:p w14:paraId="025D09B3" w14:textId="77777777" w:rsidR="00937CAA" w:rsidRDefault="00D01A05" w:rsidP="00937CAA">
      <w:pPr>
        <w:pStyle w:val="TOC1"/>
      </w:pPr>
      <w:hyperlink w:anchor="__RefHeading___Toc179888587" w:history="1">
        <w:r w:rsidR="00937CAA">
          <w:t>8.</w:t>
        </w:r>
        <w:r w:rsidR="00937CAA">
          <w:rPr>
            <w:rFonts w:ascii="Calibri" w:hAnsi="Calibri" w:cs="Calibri"/>
            <w:caps w:val="0"/>
            <w:sz w:val="22"/>
            <w:szCs w:val="22"/>
          </w:rPr>
          <w:tab/>
        </w:r>
        <w:r w:rsidR="00937CAA">
          <w:t>Analysis</w:t>
        </w:r>
        <w:r w:rsidR="00937CAA">
          <w:tab/>
        </w:r>
      </w:hyperlink>
      <w:r w:rsidR="00937CAA">
        <w:t>13</w:t>
      </w:r>
    </w:p>
    <w:p w14:paraId="4649DC49" w14:textId="77777777" w:rsidR="00937CAA" w:rsidRDefault="00D01A05" w:rsidP="00937CAA">
      <w:pPr>
        <w:pStyle w:val="TOC1"/>
      </w:pPr>
      <w:hyperlink w:anchor="__RefHeading___Toc179888587" w:history="1">
        <w:r w:rsidR="00937CAA">
          <w:t>9.</w:t>
        </w:r>
        <w:r w:rsidR="00937CAA">
          <w:rPr>
            <w:rFonts w:ascii="Calibri" w:hAnsi="Calibri" w:cs="Calibri"/>
            <w:caps w:val="0"/>
            <w:sz w:val="22"/>
            <w:szCs w:val="22"/>
          </w:rPr>
          <w:tab/>
        </w:r>
        <w:r w:rsidR="00937CAA">
          <w:t>RISK ASSESMENT</w:t>
        </w:r>
        <w:r w:rsidR="00937CAA">
          <w:tab/>
        </w:r>
      </w:hyperlink>
      <w:r w:rsidR="00937CAA">
        <w:t>13</w:t>
      </w:r>
    </w:p>
    <w:p w14:paraId="1A94C892" w14:textId="77777777" w:rsidR="00937CAA" w:rsidRDefault="00D01A05" w:rsidP="00937CAA">
      <w:pPr>
        <w:pStyle w:val="TOC1"/>
      </w:pPr>
      <w:hyperlink w:anchor="__RefHeading___Toc179888587" w:history="1">
        <w:r w:rsidR="00937CAA">
          <w:t>10.</w:t>
        </w:r>
        <w:r w:rsidR="00937CAA">
          <w:rPr>
            <w:rFonts w:ascii="Calibri" w:hAnsi="Calibri" w:cs="Calibri"/>
            <w:caps w:val="0"/>
            <w:sz w:val="22"/>
            <w:szCs w:val="22"/>
          </w:rPr>
          <w:tab/>
        </w:r>
        <w:r w:rsidR="00937CAA">
          <w:t>REFERENCES</w:t>
        </w:r>
        <w:r w:rsidR="00937CAA">
          <w:tab/>
        </w:r>
      </w:hyperlink>
      <w:r w:rsidR="00937CAA">
        <w:t>14</w:t>
      </w:r>
    </w:p>
    <w:p w14:paraId="58DF50AB" w14:textId="77777777" w:rsidR="00937CAA" w:rsidRDefault="00D01A05" w:rsidP="00937CAA">
      <w:pPr>
        <w:pStyle w:val="TOC1"/>
      </w:pPr>
      <w:hyperlink w:anchor="__RefHeading___Toc179888587" w:history="1">
        <w:r w:rsidR="00937CAA">
          <w:t>11.</w:t>
        </w:r>
        <w:r w:rsidR="00937CAA">
          <w:rPr>
            <w:rFonts w:ascii="Calibri" w:hAnsi="Calibri" w:cs="Calibri"/>
            <w:caps w:val="0"/>
            <w:sz w:val="22"/>
            <w:szCs w:val="22"/>
          </w:rPr>
          <w:tab/>
        </w:r>
        <w:r w:rsidR="00937CAA">
          <w:t>CONTRIBUTIONS</w:t>
        </w:r>
        <w:r w:rsidR="00937CAA">
          <w:tab/>
        </w:r>
      </w:hyperlink>
      <w:r w:rsidR="00937CAA">
        <w:t>14</w:t>
      </w:r>
    </w:p>
    <w:p w14:paraId="0A26A2D7" w14:textId="77777777" w:rsidR="00937CAA" w:rsidRDefault="00937CAA" w:rsidP="00937CAA">
      <w:pPr>
        <w:pStyle w:val="NormalIndent"/>
        <w:rPr>
          <w:rFonts w:ascii="Calibri" w:hAnsi="Calibri" w:cs="Calibri"/>
          <w:caps/>
          <w:sz w:val="22"/>
          <w:szCs w:val="22"/>
          <w:lang w:val="fi-FI" w:eastAsia="fi-FI"/>
        </w:rPr>
      </w:pPr>
      <w:r>
        <w:fldChar w:fldCharType="end"/>
      </w:r>
    </w:p>
    <w:p w14:paraId="0741C91B" w14:textId="77777777" w:rsidR="00937CAA" w:rsidRDefault="00937CAA" w:rsidP="00937CAA">
      <w:pPr>
        <w:pStyle w:val="NormalIndent"/>
        <w:rPr>
          <w:rFonts w:ascii="Calibri" w:hAnsi="Calibri" w:cs="Calibri"/>
          <w:caps/>
          <w:sz w:val="22"/>
          <w:szCs w:val="22"/>
          <w:lang w:val="fi-FI" w:eastAsia="fi-FI"/>
        </w:rPr>
      </w:pPr>
    </w:p>
    <w:p w14:paraId="01CCD0BA" w14:textId="77777777" w:rsidR="00937CAA" w:rsidRDefault="00937CAA" w:rsidP="00937CAA">
      <w:pPr>
        <w:pStyle w:val="IntroHeading"/>
        <w:pageBreakBefore/>
        <w:rPr>
          <w:lang w:val="fi-FI"/>
        </w:rPr>
      </w:pPr>
      <w:r>
        <w:rPr>
          <w:lang w:val="fi-FI"/>
        </w:rPr>
        <w:lastRenderedPageBreak/>
        <w:t>GLOSSARY</w:t>
      </w:r>
    </w:p>
    <w:p w14:paraId="297020BA" w14:textId="77777777" w:rsidR="00937CAA" w:rsidRDefault="00937CAA" w:rsidP="00937CAA">
      <w:pPr>
        <w:pStyle w:val="Abbreviations"/>
        <w:rPr>
          <w:lang w:val="fi-FI"/>
        </w:rPr>
      </w:pPr>
    </w:p>
    <w:tbl>
      <w:tblPr>
        <w:tblW w:w="0" w:type="auto"/>
        <w:tblInd w:w="53" w:type="dxa"/>
        <w:tblLayout w:type="fixed"/>
        <w:tblCellMar>
          <w:top w:w="55" w:type="dxa"/>
          <w:left w:w="56" w:type="dxa"/>
          <w:bottom w:w="55" w:type="dxa"/>
          <w:right w:w="55" w:type="dxa"/>
        </w:tblCellMar>
        <w:tblLook w:val="0000" w:firstRow="0" w:lastRow="0" w:firstColumn="0" w:lastColumn="0" w:noHBand="0" w:noVBand="0"/>
      </w:tblPr>
      <w:tblGrid>
        <w:gridCol w:w="2666"/>
        <w:gridCol w:w="5565"/>
      </w:tblGrid>
      <w:tr w:rsidR="00937CAA" w14:paraId="50D80CD8" w14:textId="77777777" w:rsidTr="00FD6520">
        <w:tc>
          <w:tcPr>
            <w:tcW w:w="2666" w:type="dxa"/>
            <w:shd w:val="clear" w:color="auto" w:fill="FFFFFF"/>
          </w:tcPr>
          <w:p w14:paraId="4DA4390B" w14:textId="77777777" w:rsidR="00937CAA" w:rsidRDefault="00937CAA" w:rsidP="00FD6520">
            <w:pPr>
              <w:pStyle w:val="Taulukonsislt"/>
            </w:pPr>
            <w:r>
              <w:rPr>
                <w:szCs w:val="24"/>
              </w:rPr>
              <w:t>Push notification</w:t>
            </w:r>
          </w:p>
        </w:tc>
        <w:tc>
          <w:tcPr>
            <w:tcW w:w="5565" w:type="dxa"/>
            <w:shd w:val="clear" w:color="auto" w:fill="FFFFFF"/>
          </w:tcPr>
          <w:p w14:paraId="302D31B0" w14:textId="77777777" w:rsidR="00937CAA" w:rsidRDefault="00937CAA" w:rsidP="00FD6520">
            <w:pPr>
              <w:pStyle w:val="Taulukonsislt"/>
              <w:ind w:left="0" w:firstLine="0"/>
            </w:pPr>
            <w:r>
              <w:rPr>
                <w:szCs w:val="24"/>
              </w:rPr>
              <w:t>A push notification notifies the user of new messages or events in the application. The devices might show an icon and a message in the status bar. Tapping the notification opens the main view of the cause.</w:t>
            </w:r>
          </w:p>
        </w:tc>
      </w:tr>
      <w:tr w:rsidR="00937CAA" w14:paraId="24DB35EA" w14:textId="77777777" w:rsidTr="00FD6520">
        <w:tc>
          <w:tcPr>
            <w:tcW w:w="2666" w:type="dxa"/>
            <w:shd w:val="clear" w:color="auto" w:fill="FFFFFF"/>
          </w:tcPr>
          <w:p w14:paraId="0B71A77E" w14:textId="77777777" w:rsidR="00937CAA" w:rsidRDefault="00937CAA" w:rsidP="00FD6520">
            <w:pPr>
              <w:pStyle w:val="Taulukonsislt"/>
            </w:pPr>
            <w:r>
              <w:rPr>
                <w:szCs w:val="24"/>
              </w:rPr>
              <w:t xml:space="preserve">The </w:t>
            </w:r>
            <w:proofErr w:type="spellStart"/>
            <w:r>
              <w:rPr>
                <w:szCs w:val="24"/>
              </w:rPr>
              <w:t>MoSCoW</w:t>
            </w:r>
            <w:proofErr w:type="spellEnd"/>
            <w:r>
              <w:rPr>
                <w:szCs w:val="24"/>
              </w:rPr>
              <w:t xml:space="preserve"> method</w:t>
            </w:r>
          </w:p>
        </w:tc>
        <w:tc>
          <w:tcPr>
            <w:tcW w:w="5565" w:type="dxa"/>
            <w:shd w:val="clear" w:color="auto" w:fill="FFFFFF"/>
          </w:tcPr>
          <w:p w14:paraId="22334B44" w14:textId="77777777" w:rsidR="00937CAA" w:rsidRDefault="00937CAA" w:rsidP="00FD6520">
            <w:pPr>
              <w:pStyle w:val="Taulukonsislt"/>
              <w:ind w:left="0" w:firstLine="0"/>
            </w:pPr>
            <w:r>
              <w:rPr>
                <w:szCs w:val="24"/>
              </w:rPr>
              <w:t xml:space="preserve">This is a prioritization method, which has four categories for requirements. Categories are </w:t>
            </w:r>
            <w:r>
              <w:rPr>
                <w:i/>
                <w:iCs/>
                <w:szCs w:val="24"/>
              </w:rPr>
              <w:t>must have</w:t>
            </w:r>
            <w:r>
              <w:rPr>
                <w:szCs w:val="24"/>
              </w:rPr>
              <w:t xml:space="preserve">, </w:t>
            </w:r>
            <w:r>
              <w:rPr>
                <w:i/>
                <w:iCs/>
                <w:szCs w:val="24"/>
              </w:rPr>
              <w:t>should have</w:t>
            </w:r>
            <w:r>
              <w:rPr>
                <w:szCs w:val="24"/>
              </w:rPr>
              <w:t xml:space="preserve">, </w:t>
            </w:r>
            <w:r>
              <w:rPr>
                <w:i/>
                <w:iCs/>
                <w:szCs w:val="24"/>
              </w:rPr>
              <w:t>could have</w:t>
            </w:r>
            <w:r>
              <w:rPr>
                <w:szCs w:val="24"/>
              </w:rPr>
              <w:t xml:space="preserve"> and </w:t>
            </w:r>
            <w:r>
              <w:rPr>
                <w:i/>
                <w:iCs/>
                <w:szCs w:val="24"/>
              </w:rPr>
              <w:t>would be nice to have</w:t>
            </w:r>
            <w:r>
              <w:rPr>
                <w:szCs w:val="24"/>
              </w:rPr>
              <w:t>.</w:t>
            </w:r>
          </w:p>
        </w:tc>
      </w:tr>
      <w:tr w:rsidR="00937CAA" w14:paraId="21612E31" w14:textId="77777777" w:rsidTr="00FD6520">
        <w:tc>
          <w:tcPr>
            <w:tcW w:w="2666" w:type="dxa"/>
            <w:shd w:val="clear" w:color="auto" w:fill="FFFFFF"/>
          </w:tcPr>
          <w:p w14:paraId="08B00D0E" w14:textId="77777777" w:rsidR="00937CAA" w:rsidRDefault="00937CAA" w:rsidP="00FD6520">
            <w:pPr>
              <w:pStyle w:val="Taulukonsislt"/>
            </w:pPr>
            <w:r>
              <w:rPr>
                <w:szCs w:val="24"/>
              </w:rPr>
              <w:t>The AWARE framework</w:t>
            </w:r>
          </w:p>
        </w:tc>
        <w:tc>
          <w:tcPr>
            <w:tcW w:w="5565" w:type="dxa"/>
            <w:shd w:val="clear" w:color="auto" w:fill="FFFFFF"/>
          </w:tcPr>
          <w:p w14:paraId="64F18AA8" w14:textId="77777777" w:rsidR="00937CAA" w:rsidRDefault="00937CAA" w:rsidP="00FD6520">
            <w:pPr>
              <w:pStyle w:val="Taulukonsislt"/>
              <w:ind w:left="0" w:firstLine="0"/>
            </w:pPr>
            <w:r>
              <w:rPr>
                <w:szCs w:val="24"/>
              </w:rPr>
              <w:t>AWARE is an Android framework dedicated to instrument, infer, log and share mobile context information, for application developers, researchers and smartphone users. AWARE captures hardware-, software-, and human-based data.</w:t>
            </w:r>
          </w:p>
        </w:tc>
      </w:tr>
      <w:tr w:rsidR="00937CAA" w14:paraId="72F87E59" w14:textId="77777777" w:rsidTr="00FD6520">
        <w:tc>
          <w:tcPr>
            <w:tcW w:w="2666" w:type="dxa"/>
            <w:shd w:val="clear" w:color="auto" w:fill="FFFFFF"/>
          </w:tcPr>
          <w:p w14:paraId="2835DB81" w14:textId="77777777" w:rsidR="00937CAA" w:rsidRDefault="00937CAA" w:rsidP="00FD6520">
            <w:pPr>
              <w:pStyle w:val="Taulukonsislt"/>
            </w:pPr>
            <w:commentRangeStart w:id="43"/>
            <w:r>
              <w:rPr>
                <w:szCs w:val="24"/>
              </w:rPr>
              <w:t>NT</w:t>
            </w:r>
            <w:commentRangeEnd w:id="43"/>
            <w:r w:rsidR="002D1215">
              <w:rPr>
                <w:rStyle w:val="CommentReference"/>
              </w:rPr>
              <w:commentReference w:id="43"/>
            </w:r>
          </w:p>
        </w:tc>
        <w:tc>
          <w:tcPr>
            <w:tcW w:w="5565" w:type="dxa"/>
            <w:shd w:val="clear" w:color="auto" w:fill="FFFFFF"/>
          </w:tcPr>
          <w:p w14:paraId="3532A534" w14:textId="557A6CD7" w:rsidR="00937CAA" w:rsidRDefault="00937CAA" w:rsidP="002D1215">
            <w:pPr>
              <w:pStyle w:val="Taulukonsislt"/>
              <w:ind w:left="0" w:firstLine="0"/>
            </w:pPr>
            <w:r>
              <w:rPr>
                <w:szCs w:val="24"/>
              </w:rPr>
              <w:t xml:space="preserve">Notification filter is an app from </w:t>
            </w:r>
            <w:ins w:id="44" w:author="Niels van Berkel" w:date="2016-11-16T15:53:00Z">
              <w:r w:rsidR="002D1215">
                <w:rPr>
                  <w:szCs w:val="24"/>
                </w:rPr>
                <w:t xml:space="preserve">Google </w:t>
              </w:r>
            </w:ins>
            <w:del w:id="45" w:author="Niels van Berkel" w:date="2016-11-16T15:53:00Z">
              <w:r w:rsidDel="002D1215">
                <w:rPr>
                  <w:szCs w:val="24"/>
                </w:rPr>
                <w:delText>play</w:delText>
              </w:r>
            </w:del>
            <w:ins w:id="46" w:author="Niels van Berkel" w:date="2016-11-16T15:53:00Z">
              <w:r w:rsidR="002D1215">
                <w:rPr>
                  <w:szCs w:val="24"/>
                </w:rPr>
                <w:t>P</w:t>
              </w:r>
              <w:r w:rsidR="002D1215">
                <w:rPr>
                  <w:szCs w:val="24"/>
                </w:rPr>
                <w:t>lay</w:t>
              </w:r>
            </w:ins>
            <w:r>
              <w:rPr>
                <w:szCs w:val="24"/>
              </w:rPr>
              <w:t>-store that is similar to ours.</w:t>
            </w:r>
          </w:p>
        </w:tc>
      </w:tr>
    </w:tbl>
    <w:p w14:paraId="421420F5" w14:textId="77777777" w:rsidR="00937CAA" w:rsidRDefault="00937CAA" w:rsidP="00937CAA">
      <w:pPr>
        <w:sectPr w:rsidR="00937CAA">
          <w:headerReference w:type="default" r:id="rId11"/>
          <w:pgSz w:w="11906" w:h="16838"/>
          <w:pgMar w:top="1418" w:right="1134" w:bottom="1701" w:left="2552" w:header="708" w:footer="708" w:gutter="0"/>
          <w:cols w:space="708"/>
          <w:docGrid w:linePitch="360"/>
        </w:sectPr>
      </w:pPr>
    </w:p>
    <w:p w14:paraId="19411DF7" w14:textId="77777777" w:rsidR="00937CAA" w:rsidRDefault="00937CAA" w:rsidP="00937CAA">
      <w:pPr>
        <w:pStyle w:val="Heading1"/>
        <w:numPr>
          <w:ilvl w:val="0"/>
          <w:numId w:val="1"/>
        </w:numPr>
        <w:ind w:left="431" w:hanging="431"/>
      </w:pPr>
      <w:bookmarkStart w:id="47" w:name="__RefHeading___Toc179888587"/>
      <w:bookmarkEnd w:id="47"/>
      <w:commentRangeStart w:id="48"/>
      <w:r>
        <w:lastRenderedPageBreak/>
        <w:t>Design process</w:t>
      </w:r>
      <w:commentRangeEnd w:id="48"/>
      <w:r w:rsidR="00B122DD">
        <w:rPr>
          <w:rStyle w:val="CommentReference"/>
          <w:rFonts w:cs="Times New Roman"/>
          <w:b w:val="0"/>
          <w:bCs w:val="0"/>
          <w:caps w:val="0"/>
          <w:kern w:val="0"/>
        </w:rPr>
        <w:commentReference w:id="48"/>
      </w:r>
    </w:p>
    <w:p w14:paraId="722740BA" w14:textId="77777777" w:rsidR="00937CAA" w:rsidRDefault="00937CAA" w:rsidP="00937CAA"/>
    <w:p w14:paraId="66EB2205" w14:textId="77777777" w:rsidR="00937CAA" w:rsidRDefault="00937CAA" w:rsidP="00937CAA">
      <w:pPr>
        <w:pStyle w:val="NormalIndent"/>
        <w:ind w:firstLine="0"/>
      </w:pPr>
      <w:r>
        <w:t>The group have been divided to the user interface team and the background system team.</w:t>
      </w:r>
    </w:p>
    <w:p w14:paraId="6584FCCB" w14:textId="77777777" w:rsidR="00937CAA" w:rsidRDefault="00937CAA" w:rsidP="00937CAA">
      <w:pPr>
        <w:pStyle w:val="NormalIndent"/>
        <w:ind w:firstLine="0"/>
      </w:pPr>
    </w:p>
    <w:p w14:paraId="39E2F5ED" w14:textId="77777777" w:rsidR="00937CAA" w:rsidRDefault="00937CAA" w:rsidP="00937CAA">
      <w:pPr>
        <w:pStyle w:val="NormalIndent"/>
        <w:ind w:firstLine="0"/>
      </w:pPr>
      <w:r>
        <w:t>The user interface team have created illustrations of menus of the application. They estimate different ways to show the most important aspects of the system while keeping the ease of use and the current state of smartphone applications in mind.</w:t>
      </w:r>
    </w:p>
    <w:p w14:paraId="53015A71" w14:textId="77777777" w:rsidR="00937CAA" w:rsidRDefault="00937CAA" w:rsidP="00937CAA">
      <w:pPr>
        <w:pStyle w:val="NormalIndent"/>
        <w:ind w:firstLine="0"/>
      </w:pPr>
    </w:p>
    <w:p w14:paraId="75F7769E" w14:textId="77777777" w:rsidR="00937CAA" w:rsidRDefault="00937CAA" w:rsidP="00937CAA">
      <w:pPr>
        <w:pStyle w:val="NormalIndent"/>
        <w:ind w:firstLine="0"/>
      </w:pPr>
      <w:r>
        <w:t xml:space="preserve">The background system team have focused to the system design and how to allow complex use cases later without making major changes to it. They have been reading publications about other similar studies and searching existing applications. </w:t>
      </w:r>
    </w:p>
    <w:p w14:paraId="318E75DF" w14:textId="77777777" w:rsidR="00937CAA" w:rsidRDefault="00937CAA" w:rsidP="00937CAA">
      <w:pPr>
        <w:pStyle w:val="NormalIndent"/>
        <w:ind w:firstLine="0"/>
      </w:pPr>
    </w:p>
    <w:p w14:paraId="414CCA32" w14:textId="6246AECF" w:rsidR="00937CAA" w:rsidRDefault="00937CAA" w:rsidP="00937CAA">
      <w:pPr>
        <w:pStyle w:val="NormalIndent"/>
        <w:ind w:firstLine="0"/>
      </w:pPr>
      <w:r>
        <w:t xml:space="preserve">The user interface </w:t>
      </w:r>
      <w:del w:id="49" w:author="Niels van Berkel" w:date="2016-11-16T15:55:00Z">
        <w:r w:rsidDel="00B122DD">
          <w:delText>desing</w:delText>
        </w:r>
      </w:del>
      <w:ins w:id="50" w:author="Niels van Berkel" w:date="2016-11-16T15:55:00Z">
        <w:r w:rsidR="00B122DD">
          <w:t>design</w:t>
        </w:r>
      </w:ins>
      <w:r>
        <w:t xml:space="preserve"> have been done using </w:t>
      </w:r>
      <w:proofErr w:type="spellStart"/>
      <w:r>
        <w:t>Balsamiq</w:t>
      </w:r>
      <w:proofErr w:type="spellEnd"/>
      <w:r>
        <w:t xml:space="preserve"> Mockups 3 software. Simple prototype</w:t>
      </w:r>
      <w:ins w:id="51" w:author="Niels van Berkel" w:date="2016-11-16T15:55:00Z">
        <w:r w:rsidR="00B122DD">
          <w:t>s</w:t>
        </w:r>
      </w:ins>
      <w:r>
        <w:t xml:space="preserve"> have also been made using Java and Java Swing library.</w:t>
      </w:r>
    </w:p>
    <w:p w14:paraId="39F5C65E" w14:textId="77777777" w:rsidR="00937CAA" w:rsidRDefault="00937CAA" w:rsidP="00937CAA">
      <w:pPr>
        <w:pStyle w:val="NormalIndent"/>
        <w:ind w:firstLine="0"/>
      </w:pPr>
    </w:p>
    <w:p w14:paraId="24C7D4B3" w14:textId="77777777" w:rsidR="00937CAA" w:rsidRDefault="00937CAA" w:rsidP="00937CAA">
      <w:pPr>
        <w:pStyle w:val="NormalIndent"/>
        <w:ind w:firstLine="0"/>
      </w:pPr>
      <w:r>
        <w:t>Together the group have been negotiating about the connections between the user interface and the system. Many practical issues have also been as subjects of discussions.</w:t>
      </w:r>
    </w:p>
    <w:p w14:paraId="2137949F" w14:textId="77777777" w:rsidR="00937CAA" w:rsidRDefault="00937CAA" w:rsidP="00937CAA">
      <w:pPr>
        <w:pStyle w:val="NormalIndent"/>
        <w:ind w:firstLine="0"/>
      </w:pPr>
    </w:p>
    <w:p w14:paraId="6C4D5713" w14:textId="282F453F" w:rsidR="00937CAA" w:rsidRDefault="00937CAA" w:rsidP="00937CAA">
      <w:pPr>
        <w:pStyle w:val="NormalIndent"/>
        <w:ind w:firstLine="0"/>
      </w:pPr>
      <w:r>
        <w:t xml:space="preserve">The user interface </w:t>
      </w:r>
      <w:del w:id="52" w:author="Niels van Berkel" w:date="2016-11-16T15:55:00Z">
        <w:r w:rsidDel="00B122DD">
          <w:delText>have</w:delText>
        </w:r>
      </w:del>
      <w:ins w:id="53" w:author="Niels van Berkel" w:date="2016-11-16T15:55:00Z">
        <w:r w:rsidR="00B122DD">
          <w:t>has</w:t>
        </w:r>
      </w:ins>
      <w:r>
        <w:t xml:space="preserve"> to be simple, but the system behind it does not need to be. While the detailed features of the system are being found in the implementation phase, we might want to test them via the user interface. We concluded that advanced features would be available in a separate menu. </w:t>
      </w:r>
    </w:p>
    <w:p w14:paraId="6E126065" w14:textId="77777777" w:rsidR="00937CAA" w:rsidRDefault="00937CAA" w:rsidP="00937CAA">
      <w:pPr>
        <w:pStyle w:val="NormalIndent"/>
        <w:ind w:firstLine="0"/>
      </w:pPr>
    </w:p>
    <w:p w14:paraId="5209037E" w14:textId="77777777" w:rsidR="00937CAA" w:rsidRDefault="00937CAA" w:rsidP="00937CAA">
      <w:pPr>
        <w:pStyle w:val="NormalIndent"/>
        <w:ind w:firstLine="0"/>
      </w:pPr>
      <w:r>
        <w:t>The coarse system design is handled in a following chapter, but the more detailed information will be available only in the following implementation document.</w:t>
      </w:r>
    </w:p>
    <w:p w14:paraId="3ED7DBE7" w14:textId="77777777" w:rsidR="00937CAA" w:rsidRDefault="00937CAA" w:rsidP="00937CAA">
      <w:pPr>
        <w:pStyle w:val="NormalIndent"/>
        <w:ind w:firstLine="0"/>
      </w:pPr>
    </w:p>
    <w:p w14:paraId="7A1C12AB" w14:textId="77777777" w:rsidR="00937CAA" w:rsidRDefault="00937CAA" w:rsidP="00937CAA">
      <w:pPr>
        <w:pStyle w:val="NormalIndent"/>
        <w:ind w:firstLine="0"/>
      </w:pPr>
    </w:p>
    <w:p w14:paraId="22051D96" w14:textId="77777777" w:rsidR="00937CAA" w:rsidRDefault="00937CAA" w:rsidP="00937CAA">
      <w:pPr>
        <w:pStyle w:val="NormalIndent"/>
        <w:ind w:firstLine="0"/>
      </w:pPr>
      <w:r>
        <w:rPr>
          <w:noProof/>
          <w:lang w:eastAsia="en-US"/>
        </w:rPr>
        <w:drawing>
          <wp:anchor distT="0" distB="0" distL="0" distR="0" simplePos="0" relativeHeight="251660288" behindDoc="0" locked="0" layoutInCell="1" allowOverlap="1" wp14:anchorId="7E324E1F" wp14:editId="6AEBF7F1">
            <wp:simplePos x="0" y="0"/>
            <wp:positionH relativeFrom="column">
              <wp:posOffset>1028065</wp:posOffset>
            </wp:positionH>
            <wp:positionV relativeFrom="paragraph">
              <wp:posOffset>79375</wp:posOffset>
            </wp:positionV>
            <wp:extent cx="3118485" cy="3150235"/>
            <wp:effectExtent l="0" t="0" r="5715" b="0"/>
            <wp:wrapSquare wrapText="larges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8485" cy="31502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94CD9E3" w14:textId="77777777" w:rsidR="00937CAA" w:rsidRDefault="00937CAA" w:rsidP="00937CAA">
      <w:pPr>
        <w:pStyle w:val="NormalIndent"/>
        <w:ind w:firstLine="0"/>
      </w:pPr>
    </w:p>
    <w:p w14:paraId="544F9D80" w14:textId="77777777" w:rsidR="00937CAA" w:rsidRDefault="00937CAA" w:rsidP="00937CAA">
      <w:pPr>
        <w:pStyle w:val="NormalIndent"/>
        <w:ind w:firstLine="0"/>
      </w:pPr>
    </w:p>
    <w:p w14:paraId="0D5A0EA5" w14:textId="77777777" w:rsidR="00937CAA" w:rsidRDefault="00937CAA" w:rsidP="00937CAA">
      <w:pPr>
        <w:pStyle w:val="NormalIndent"/>
        <w:ind w:firstLine="0"/>
      </w:pPr>
    </w:p>
    <w:p w14:paraId="52F08CEF" w14:textId="77777777" w:rsidR="00937CAA" w:rsidRDefault="00937CAA" w:rsidP="00937CAA">
      <w:pPr>
        <w:pStyle w:val="NormalIndent"/>
        <w:ind w:firstLine="0"/>
      </w:pPr>
    </w:p>
    <w:p w14:paraId="715B811E" w14:textId="77777777" w:rsidR="00937CAA" w:rsidRDefault="00937CAA" w:rsidP="00937CAA">
      <w:pPr>
        <w:pStyle w:val="NormalIndent"/>
        <w:ind w:firstLine="0"/>
      </w:pPr>
    </w:p>
    <w:p w14:paraId="5E754300" w14:textId="77777777" w:rsidR="00937CAA" w:rsidRDefault="00937CAA" w:rsidP="00937CAA">
      <w:pPr>
        <w:pStyle w:val="NormalIndent"/>
        <w:ind w:firstLine="0"/>
      </w:pPr>
    </w:p>
    <w:p w14:paraId="53982E71" w14:textId="77777777" w:rsidR="00937CAA" w:rsidRDefault="00937CAA" w:rsidP="00937CAA">
      <w:pPr>
        <w:pStyle w:val="NormalIndent"/>
        <w:ind w:firstLine="0"/>
      </w:pPr>
    </w:p>
    <w:p w14:paraId="103A7DEB" w14:textId="77777777" w:rsidR="00937CAA" w:rsidRDefault="00937CAA" w:rsidP="00937CAA">
      <w:pPr>
        <w:pStyle w:val="NormalIndent"/>
        <w:ind w:firstLine="0"/>
      </w:pPr>
    </w:p>
    <w:p w14:paraId="2EFD642F" w14:textId="77777777" w:rsidR="00937CAA" w:rsidRDefault="00937CAA" w:rsidP="00937CAA">
      <w:pPr>
        <w:pStyle w:val="NormalIndent"/>
        <w:ind w:firstLine="0"/>
      </w:pPr>
    </w:p>
    <w:p w14:paraId="49F92150" w14:textId="77777777" w:rsidR="00937CAA" w:rsidRDefault="00937CAA" w:rsidP="00937CAA">
      <w:pPr>
        <w:pStyle w:val="NormalIndent"/>
        <w:ind w:firstLine="0"/>
      </w:pPr>
    </w:p>
    <w:p w14:paraId="757FC36A" w14:textId="77777777" w:rsidR="00937CAA" w:rsidRDefault="00937CAA" w:rsidP="00937CAA">
      <w:pPr>
        <w:pStyle w:val="NormalIndent"/>
        <w:ind w:firstLine="0"/>
      </w:pPr>
    </w:p>
    <w:p w14:paraId="4178B30B" w14:textId="77777777" w:rsidR="00937CAA" w:rsidRDefault="00937CAA" w:rsidP="00937CAA">
      <w:pPr>
        <w:pStyle w:val="NormalIndent"/>
        <w:ind w:firstLine="0"/>
      </w:pPr>
    </w:p>
    <w:p w14:paraId="4E797873" w14:textId="77777777" w:rsidR="00937CAA" w:rsidRDefault="00937CAA" w:rsidP="00937CAA">
      <w:pPr>
        <w:pStyle w:val="NormalIndent"/>
        <w:ind w:firstLine="0"/>
      </w:pPr>
    </w:p>
    <w:p w14:paraId="250EAA3F" w14:textId="77777777" w:rsidR="00937CAA" w:rsidRDefault="00937CAA" w:rsidP="00937CAA">
      <w:pPr>
        <w:pStyle w:val="NormalIndent"/>
        <w:ind w:firstLine="0"/>
      </w:pPr>
    </w:p>
    <w:p w14:paraId="3EA5FDE4" w14:textId="77777777" w:rsidR="00937CAA" w:rsidRDefault="00937CAA" w:rsidP="00937CAA">
      <w:pPr>
        <w:pStyle w:val="NormalIndent"/>
        <w:ind w:firstLine="0"/>
      </w:pPr>
    </w:p>
    <w:p w14:paraId="0109E6DA" w14:textId="77777777" w:rsidR="00937CAA" w:rsidRDefault="00937CAA" w:rsidP="00937CAA">
      <w:pPr>
        <w:pStyle w:val="NormalIndent"/>
        <w:ind w:firstLine="0"/>
      </w:pPr>
    </w:p>
    <w:p w14:paraId="73E9F68F" w14:textId="77777777" w:rsidR="00937CAA" w:rsidRDefault="00937CAA" w:rsidP="00937CAA">
      <w:pPr>
        <w:pStyle w:val="NormalIndent"/>
        <w:ind w:firstLine="0"/>
      </w:pPr>
    </w:p>
    <w:p w14:paraId="71A4C315" w14:textId="77777777" w:rsidR="00937CAA" w:rsidRDefault="00937CAA" w:rsidP="00937CAA">
      <w:pPr>
        <w:pStyle w:val="NormalIndent"/>
        <w:ind w:firstLine="0"/>
      </w:pPr>
    </w:p>
    <w:p w14:paraId="58DD0107" w14:textId="77777777" w:rsidR="00937CAA" w:rsidRDefault="00937CAA" w:rsidP="00937CAA">
      <w:pPr>
        <w:pStyle w:val="NormalIndent"/>
        <w:ind w:firstLine="0"/>
        <w:jc w:val="center"/>
        <w:sectPr w:rsidR="00937CAA">
          <w:headerReference w:type="even" r:id="rId13"/>
          <w:headerReference w:type="default" r:id="rId14"/>
          <w:footerReference w:type="default" r:id="rId15"/>
          <w:headerReference w:type="first" r:id="rId16"/>
          <w:footerReference w:type="first" r:id="rId17"/>
          <w:pgSz w:w="11906" w:h="16838"/>
          <w:pgMar w:top="1418" w:right="1134" w:bottom="1701" w:left="2552" w:header="708" w:footer="708" w:gutter="0"/>
          <w:cols w:space="708"/>
          <w:titlePg/>
          <w:docGrid w:linePitch="360"/>
        </w:sectPr>
      </w:pPr>
      <w:r>
        <w:rPr>
          <w:b/>
          <w:bCs/>
        </w:rPr>
        <w:t>Figure 1. the main menu template</w:t>
      </w:r>
    </w:p>
    <w:p w14:paraId="317D41E2" w14:textId="77777777" w:rsidR="00937CAA" w:rsidRDefault="00937CAA" w:rsidP="00937CAA">
      <w:pPr>
        <w:pStyle w:val="Heading1"/>
        <w:numPr>
          <w:ilvl w:val="0"/>
          <w:numId w:val="1"/>
        </w:numPr>
        <w:ind w:left="431" w:hanging="431"/>
      </w:pPr>
      <w:commentRangeStart w:id="54"/>
      <w:r>
        <w:lastRenderedPageBreak/>
        <w:t>State of the art</w:t>
      </w:r>
      <w:commentRangeEnd w:id="54"/>
      <w:r w:rsidR="008E691A">
        <w:rPr>
          <w:rStyle w:val="CommentReference"/>
          <w:rFonts w:cs="Times New Roman"/>
          <w:b w:val="0"/>
          <w:bCs w:val="0"/>
          <w:caps w:val="0"/>
          <w:kern w:val="0"/>
        </w:rPr>
        <w:commentReference w:id="54"/>
      </w:r>
    </w:p>
    <w:p w14:paraId="2D555ADD" w14:textId="77777777" w:rsidR="00937CAA" w:rsidRDefault="00937CAA" w:rsidP="00937CAA"/>
    <w:p w14:paraId="3E8B8902" w14:textId="6D7AAD57" w:rsidR="00937CAA" w:rsidRDefault="00937CAA" w:rsidP="00937CAA">
      <w:pPr>
        <w:pStyle w:val="NormalIndent"/>
        <w:ind w:firstLine="0"/>
      </w:pPr>
      <w:r>
        <w:t>In the literature, many studies cover notification interruptions as a source of disruptions</w:t>
      </w:r>
      <w:del w:id="55" w:author="Niels van Berkel" w:date="2016-11-16T16:05:00Z">
        <w:r w:rsidDel="00EB45A4">
          <w:delText>.</w:delText>
        </w:r>
      </w:del>
      <w:r>
        <w:t xml:space="preserve"> [4</w:t>
      </w:r>
      <w:ins w:id="56" w:author="Niels van Berkel" w:date="2016-11-16T16:01:00Z">
        <w:r w:rsidR="00DD5884">
          <w:t>,</w:t>
        </w:r>
      </w:ins>
      <w:del w:id="57" w:author="Niels van Berkel" w:date="2016-11-16T16:01:00Z">
        <w:r w:rsidDel="00DD5884">
          <w:delText>][</w:delText>
        </w:r>
      </w:del>
      <w:r>
        <w:t>5</w:t>
      </w:r>
      <w:ins w:id="58" w:author="Niels van Berkel" w:date="2016-11-16T16:01:00Z">
        <w:r w:rsidR="00DD5884">
          <w:t>,</w:t>
        </w:r>
      </w:ins>
      <w:del w:id="59" w:author="Niels van Berkel" w:date="2016-11-16T16:01:00Z">
        <w:r w:rsidDel="00DD5884">
          <w:delText>][</w:delText>
        </w:r>
      </w:del>
      <w:r>
        <w:t>6]</w:t>
      </w:r>
      <w:ins w:id="60" w:author="Niels van Berkel" w:date="2016-11-16T16:05:00Z">
        <w:r w:rsidR="00EB45A4">
          <w:t>.</w:t>
        </w:r>
      </w:ins>
      <w:r>
        <w:t xml:space="preserve"> Users are susceptible to interruption overload. Waiting of an opportun</w:t>
      </w:r>
      <w:del w:id="61" w:author="Niels van Berkel" w:date="2016-11-16T16:02:00Z">
        <w:r w:rsidDel="00DD5884">
          <w:delText>it</w:delText>
        </w:r>
      </w:del>
      <w:r>
        <w:t>e moment is also a social behavior as interrupting a visibly concentrating person is considered rude. The interrupted user performs slower, experiences annoyance, anxiety and feels that the task is more difficult to complete</w:t>
      </w:r>
      <w:del w:id="62" w:author="Niels van Berkel" w:date="2016-11-16T16:01:00Z">
        <w:r w:rsidDel="00DD5884">
          <w:delText>.</w:delText>
        </w:r>
      </w:del>
      <w:r>
        <w:t xml:space="preserve"> [5</w:t>
      </w:r>
      <w:ins w:id="63" w:author="Niels van Berkel" w:date="2016-11-16T16:01:00Z">
        <w:r w:rsidR="00DD5884">
          <w:t>,</w:t>
        </w:r>
      </w:ins>
      <w:del w:id="64" w:author="Niels van Berkel" w:date="2016-11-16T16:01:00Z">
        <w:r w:rsidDel="00DD5884">
          <w:delText>][</w:delText>
        </w:r>
      </w:del>
      <w:r>
        <w:t>6]</w:t>
      </w:r>
      <w:ins w:id="65" w:author="Niels van Berkel" w:date="2016-11-16T16:01:00Z">
        <w:r w:rsidR="00DD5884">
          <w:t>.</w:t>
        </w:r>
      </w:ins>
    </w:p>
    <w:p w14:paraId="0A13D876" w14:textId="77777777" w:rsidR="00937CAA" w:rsidRDefault="00937CAA" w:rsidP="00937CAA">
      <w:pPr>
        <w:pStyle w:val="NormalIndent"/>
        <w:ind w:firstLine="0"/>
      </w:pPr>
    </w:p>
    <w:p w14:paraId="3663EC54" w14:textId="77777777" w:rsidR="00937CAA" w:rsidRDefault="00937CAA" w:rsidP="00937CAA">
      <w:pPr>
        <w:pStyle w:val="NormalIndent"/>
        <w:ind w:firstLine="0"/>
      </w:pPr>
      <w:r>
        <w:t xml:space="preserve">The general processing of notifications </w:t>
      </w:r>
      <w:proofErr w:type="gramStart"/>
      <w:r>
        <w:t>have</w:t>
      </w:r>
      <w:proofErr w:type="gramEnd"/>
      <w:r>
        <w:t xml:space="preserve"> been available in only in recent years. In Android, the </w:t>
      </w:r>
      <w:proofErr w:type="spellStart"/>
      <w:r>
        <w:t>NotificationListenerService</w:t>
      </w:r>
      <w:proofErr w:type="spellEnd"/>
      <w:r>
        <w:t xml:space="preserve"> class have been added in API level 18 (July, 2013). In iPhone, the similar feature is included in the Apple Notification Center Service, which have been available since September 2013.</w:t>
      </w:r>
    </w:p>
    <w:p w14:paraId="326E149B" w14:textId="77777777" w:rsidR="00937CAA" w:rsidRDefault="00937CAA" w:rsidP="00937CAA">
      <w:pPr>
        <w:pStyle w:val="NormalIndent"/>
        <w:ind w:firstLine="0"/>
      </w:pPr>
    </w:p>
    <w:p w14:paraId="441939BA" w14:textId="2E8E79AD" w:rsidR="00937CAA" w:rsidRDefault="00937CAA" w:rsidP="00937CAA">
      <w:pPr>
        <w:pStyle w:val="NormalIndent"/>
        <w:ind w:firstLine="0"/>
      </w:pPr>
      <w:r>
        <w:t>Several notification manager applications have also been covered by software patents</w:t>
      </w:r>
      <w:del w:id="66" w:author="Niels van Berkel" w:date="2016-11-16T16:02:00Z">
        <w:r w:rsidDel="00DD5884">
          <w:delText>.</w:delText>
        </w:r>
      </w:del>
      <w:ins w:id="67" w:author="Niels van Berkel" w:date="2016-11-16T16:02:00Z">
        <w:r w:rsidR="00DD5884">
          <w:rPr>
            <w:vertAlign w:val="subscript"/>
          </w:rPr>
          <w:t xml:space="preserve"> </w:t>
        </w:r>
      </w:ins>
      <w:del w:id="68" w:author="Niels van Berkel" w:date="2016-11-16T16:02:00Z">
        <w:r w:rsidDel="00DD5884">
          <w:rPr>
            <w:vertAlign w:val="subscript"/>
          </w:rPr>
          <w:delText xml:space="preserve"> </w:delText>
        </w:r>
      </w:del>
      <w:r>
        <w:t>[7</w:t>
      </w:r>
      <w:ins w:id="69" w:author="Niels van Berkel" w:date="2016-11-16T16:01:00Z">
        <w:r w:rsidR="00DD5884">
          <w:t>,</w:t>
        </w:r>
      </w:ins>
      <w:del w:id="70" w:author="Niels van Berkel" w:date="2016-11-16T16:01:00Z">
        <w:r w:rsidDel="00DD5884">
          <w:delText>][</w:delText>
        </w:r>
      </w:del>
      <w:r>
        <w:t>8]</w:t>
      </w:r>
      <w:ins w:id="71" w:author="Niels van Berkel" w:date="2016-11-16T16:02:00Z">
        <w:r w:rsidR="00DD5884">
          <w:t>.</w:t>
        </w:r>
      </w:ins>
      <w:r>
        <w:t xml:space="preserve"> </w:t>
      </w:r>
      <w:del w:id="72" w:author="Niels van Berkel" w:date="2016-11-16T16:02:00Z">
        <w:r w:rsidDel="00DD5884">
          <w:delText xml:space="preserve"> </w:delText>
        </w:r>
      </w:del>
      <w:r>
        <w:t xml:space="preserve">That might cause difficulties in exporting the application to USA. Some of those patents might cover our application entirely, but as </w:t>
      </w:r>
      <w:del w:id="73" w:author="Niels van Berkel" w:date="2016-11-16T16:02:00Z">
        <w:r w:rsidDel="00DD5884">
          <w:delText>a</w:delText>
        </w:r>
      </w:del>
      <w:ins w:id="74" w:author="Niels van Berkel" w:date="2016-11-16T16:02:00Z">
        <w:r w:rsidR="00DD5884">
          <w:t>an</w:t>
        </w:r>
      </w:ins>
      <w:r>
        <w:t xml:space="preserve"> implementation to benefit users from getting overloaded by interruptions, our application is very unique.</w:t>
      </w:r>
    </w:p>
    <w:p w14:paraId="16C86FFC" w14:textId="77777777" w:rsidR="00937CAA" w:rsidRDefault="00937CAA" w:rsidP="00937CAA">
      <w:pPr>
        <w:pStyle w:val="NormalIndent"/>
        <w:ind w:firstLine="0"/>
      </w:pPr>
    </w:p>
    <w:p w14:paraId="227CE11A" w14:textId="77777777" w:rsidR="00937CAA" w:rsidRDefault="00937CAA" w:rsidP="00937CAA">
      <w:pPr>
        <w:pStyle w:val="NormalIndent"/>
        <w:ind w:firstLine="0"/>
      </w:pPr>
      <w:r>
        <w:t>The market place offers various similar solutions already. The most common feature is to allow blocking notifications of an application. Other features might include the customization of the sound and vibration or keeping the log of all notifications. Upcoming version of the Android operating system will also have a similar built-in feature.</w:t>
      </w:r>
    </w:p>
    <w:p w14:paraId="2BD47205" w14:textId="77777777" w:rsidR="00937CAA" w:rsidRDefault="00937CAA" w:rsidP="00937CAA"/>
    <w:p w14:paraId="1026FFEA" w14:textId="77777777" w:rsidR="00937CAA" w:rsidRDefault="00937CAA" w:rsidP="00937CAA">
      <w:pPr>
        <w:pStyle w:val="NormalIndent"/>
        <w:ind w:firstLine="0"/>
      </w:pPr>
    </w:p>
    <w:p w14:paraId="43345C2B" w14:textId="77777777" w:rsidR="00937CAA" w:rsidRDefault="00937CAA" w:rsidP="00937CAA">
      <w:pPr>
        <w:pStyle w:val="NormalIndent"/>
        <w:ind w:firstLine="0"/>
      </w:pPr>
    </w:p>
    <w:p w14:paraId="4AC0C53F" w14:textId="77777777" w:rsidR="00937CAA" w:rsidRDefault="00937CAA" w:rsidP="00937CAA">
      <w:pPr>
        <w:pStyle w:val="NormalIndent"/>
        <w:ind w:firstLine="0"/>
      </w:pPr>
    </w:p>
    <w:p w14:paraId="605BE3BE" w14:textId="77777777" w:rsidR="00937CAA" w:rsidRDefault="00937CAA" w:rsidP="00937CAA">
      <w:pPr>
        <w:pStyle w:val="NormalIndent"/>
        <w:ind w:firstLine="0"/>
      </w:pPr>
    </w:p>
    <w:p w14:paraId="403CD268" w14:textId="77777777" w:rsidR="00937CAA" w:rsidRDefault="00937CAA" w:rsidP="00937CAA">
      <w:pPr>
        <w:pStyle w:val="NormalIndent"/>
        <w:ind w:firstLine="0"/>
        <w:rPr>
          <w:i/>
          <w:iCs/>
        </w:rPr>
      </w:pPr>
    </w:p>
    <w:p w14:paraId="7860A636" w14:textId="77777777" w:rsidR="00937CAA" w:rsidRDefault="00937CAA" w:rsidP="00937CAA">
      <w:pPr>
        <w:sectPr w:rsidR="00937CAA">
          <w:headerReference w:type="even" r:id="rId18"/>
          <w:headerReference w:type="default" r:id="rId19"/>
          <w:footerReference w:type="even" r:id="rId20"/>
          <w:footerReference w:type="default" r:id="rId21"/>
          <w:headerReference w:type="first" r:id="rId22"/>
          <w:footerReference w:type="first" r:id="rId23"/>
          <w:pgSz w:w="11906" w:h="16838"/>
          <w:pgMar w:top="1418" w:right="1134" w:bottom="1701" w:left="2552" w:header="708" w:footer="708" w:gutter="0"/>
          <w:cols w:space="708"/>
          <w:titlePg/>
          <w:docGrid w:linePitch="360"/>
        </w:sectPr>
      </w:pPr>
    </w:p>
    <w:p w14:paraId="2ED55BEE" w14:textId="77777777" w:rsidR="00937CAA" w:rsidRDefault="00937CAA" w:rsidP="00937CAA">
      <w:pPr>
        <w:pStyle w:val="Heading1"/>
        <w:numPr>
          <w:ilvl w:val="0"/>
          <w:numId w:val="1"/>
        </w:numPr>
        <w:ind w:left="431" w:hanging="431"/>
      </w:pPr>
      <w:r>
        <w:lastRenderedPageBreak/>
        <w:t>Scenarios and use cases</w:t>
      </w:r>
    </w:p>
    <w:p w14:paraId="4A348C1B" w14:textId="77777777" w:rsidR="00937CAA" w:rsidRDefault="00937CAA" w:rsidP="00937CAA"/>
    <w:p w14:paraId="5CEFCF0F" w14:textId="3B402EE9" w:rsidR="00937CAA" w:rsidRDefault="00937CAA" w:rsidP="00937CAA">
      <w:pPr>
        <w:pStyle w:val="NormalIndent"/>
        <w:ind w:firstLine="0"/>
      </w:pPr>
      <w:r>
        <w:t xml:space="preserve">As a prelude to use cases, one user story might be, when Mary have been very annoyed about notifications during school. All she wants is a one click solution to fulfill her need for focused learning. She </w:t>
      </w:r>
      <w:del w:id="75" w:author="Niels van Berkel" w:date="2016-11-16T16:07:00Z">
        <w:r w:rsidDel="008E691A">
          <w:delText>don't</w:delText>
        </w:r>
      </w:del>
      <w:ins w:id="76" w:author="Niels van Berkel" w:date="2016-11-16T16:07:00Z">
        <w:r w:rsidR="008E691A">
          <w:t>doesn’t</w:t>
        </w:r>
      </w:ins>
      <w:r>
        <w:t xml:space="preserve"> want to go through all settings in all apps to silence all useless notifications. She thinks it is time for action.</w:t>
      </w:r>
    </w:p>
    <w:p w14:paraId="76E757D3" w14:textId="77777777" w:rsidR="00937CAA" w:rsidRDefault="00937CAA" w:rsidP="00937CAA">
      <w:pPr>
        <w:pStyle w:val="NormalIndent"/>
        <w:ind w:firstLine="0"/>
      </w:pPr>
    </w:p>
    <w:p w14:paraId="242130A4" w14:textId="28547F22" w:rsidR="00937CAA" w:rsidRDefault="00937CAA" w:rsidP="00937CAA">
      <w:pPr>
        <w:pStyle w:val="NormalIndent"/>
        <w:ind w:firstLine="0"/>
      </w:pPr>
      <w:r>
        <w:t xml:space="preserve">The “sunny day” use case is when a consumer wants to delay his notifications while he is working. He goes to the Play-store and searches for notification manager. He finds our application and installs it. He runs the application, set his working hours and clicks 'delay'. All </w:t>
      </w:r>
      <w:del w:id="77" w:author="Niels van Berkel" w:date="2016-11-16T16:07:00Z">
        <w:r w:rsidDel="008E691A">
          <w:delText xml:space="preserve">generally annoying </w:delText>
        </w:r>
      </w:del>
      <w:r>
        <w:t>notifications are then delayed until his working day ends.</w:t>
      </w:r>
    </w:p>
    <w:p w14:paraId="2853C824" w14:textId="77777777" w:rsidR="00937CAA" w:rsidRDefault="00937CAA" w:rsidP="00937CAA">
      <w:pPr>
        <w:pStyle w:val="NormalIndent"/>
        <w:ind w:firstLine="0"/>
      </w:pPr>
    </w:p>
    <w:p w14:paraId="3131C846" w14:textId="77777777" w:rsidR="00937CAA" w:rsidRDefault="00937CAA" w:rsidP="00937CAA">
      <w:pPr>
        <w:pStyle w:val="NormalIndent"/>
        <w:ind w:firstLine="0"/>
      </w:pPr>
      <w:r>
        <w:t>The other use case is to filter working notifications after work. The steps are same as in previous, but instead of working hours he sets evening hours. Also he might want to customize settings and add messages from his employer and coworkers to be filtered.</w:t>
      </w:r>
    </w:p>
    <w:p w14:paraId="5DDCEBF0" w14:textId="77777777" w:rsidR="00937CAA" w:rsidRDefault="00937CAA" w:rsidP="00937CAA">
      <w:pPr>
        <w:pStyle w:val="NormalIndent"/>
        <w:ind w:firstLine="0"/>
      </w:pPr>
    </w:p>
    <w:p w14:paraId="7F542D1A" w14:textId="77777777" w:rsidR="00937CAA" w:rsidRDefault="00937CAA" w:rsidP="00937CAA">
      <w:pPr>
        <w:pStyle w:val="NormalIndent"/>
        <w:ind w:firstLine="0"/>
      </w:pPr>
      <w:r>
        <w:t>A religious person with regular praying times might want to delay all notifications during praying time. He just adds multiple times and sets 'delay all'. Also a person going church regularly might want to do that.</w:t>
      </w:r>
    </w:p>
    <w:p w14:paraId="5B533342" w14:textId="77777777" w:rsidR="00937CAA" w:rsidRDefault="00937CAA" w:rsidP="00937CAA">
      <w:pPr>
        <w:pStyle w:val="NormalIndent"/>
        <w:ind w:firstLine="0"/>
      </w:pPr>
    </w:p>
    <w:p w14:paraId="21E24BB6" w14:textId="77777777" w:rsidR="00937CAA" w:rsidRDefault="00937CAA" w:rsidP="00937CAA">
      <w:pPr>
        <w:pStyle w:val="NormalIndent"/>
        <w:ind w:firstLine="0"/>
        <w:sectPr w:rsidR="00937CAA">
          <w:headerReference w:type="even" r:id="rId24"/>
          <w:headerReference w:type="default" r:id="rId25"/>
          <w:footerReference w:type="even" r:id="rId26"/>
          <w:footerReference w:type="default" r:id="rId27"/>
          <w:headerReference w:type="first" r:id="rId28"/>
          <w:footerReference w:type="first" r:id="rId29"/>
          <w:pgSz w:w="11906" w:h="16838"/>
          <w:pgMar w:top="1418" w:right="1121" w:bottom="1701" w:left="2558" w:header="708" w:footer="708" w:gutter="0"/>
          <w:cols w:space="708"/>
          <w:titlePg/>
          <w:docGrid w:linePitch="360"/>
        </w:sectPr>
      </w:pPr>
      <w:r>
        <w:t>The failing use case might be, when the user tries to delay all notifications during his working day, but notices that some important notifications have been delayed, which shouldn't. Also the working day of the user might end in different times and the time for notifications might be wrong too often. Some users might expect the more intelligent predictive opportunistic notification pusher and they would not be impressed about our application. They would turn around at the main menu.</w:t>
      </w:r>
    </w:p>
    <w:p w14:paraId="017F4BB4" w14:textId="77777777" w:rsidR="00937CAA" w:rsidRDefault="00937CAA" w:rsidP="00937CAA">
      <w:pPr>
        <w:pStyle w:val="Heading1"/>
        <w:numPr>
          <w:ilvl w:val="0"/>
          <w:numId w:val="1"/>
        </w:numPr>
        <w:ind w:left="431" w:hanging="431"/>
      </w:pPr>
      <w:r>
        <w:lastRenderedPageBreak/>
        <w:t>Requirements</w:t>
      </w:r>
    </w:p>
    <w:p w14:paraId="0B87EFEB" w14:textId="77777777" w:rsidR="00937CAA" w:rsidRDefault="00937CAA" w:rsidP="00937CAA"/>
    <w:p w14:paraId="790BAE56" w14:textId="77777777" w:rsidR="00937CAA" w:rsidRDefault="00937CAA" w:rsidP="00937CAA">
      <w:pPr>
        <w:pStyle w:val="Heading1"/>
        <w:tabs>
          <w:tab w:val="clear" w:pos="432"/>
        </w:tabs>
      </w:pPr>
    </w:p>
    <w:tbl>
      <w:tblPr>
        <w:tblW w:w="0" w:type="auto"/>
        <w:tblInd w:w="53" w:type="dxa"/>
        <w:tblLayout w:type="fixed"/>
        <w:tblCellMar>
          <w:top w:w="55" w:type="dxa"/>
          <w:left w:w="56" w:type="dxa"/>
          <w:bottom w:w="55" w:type="dxa"/>
          <w:right w:w="55" w:type="dxa"/>
        </w:tblCellMar>
        <w:tblLook w:val="0000" w:firstRow="0" w:lastRow="0" w:firstColumn="0" w:lastColumn="0" w:noHBand="0" w:noVBand="0"/>
      </w:tblPr>
      <w:tblGrid>
        <w:gridCol w:w="1808"/>
        <w:gridCol w:w="6418"/>
      </w:tblGrid>
      <w:tr w:rsidR="00937CAA" w14:paraId="71D7ADF1" w14:textId="77777777" w:rsidTr="00FD6520">
        <w:tc>
          <w:tcPr>
            <w:tcW w:w="1808" w:type="dxa"/>
            <w:shd w:val="clear" w:color="auto" w:fill="FFFFFF"/>
          </w:tcPr>
          <w:p w14:paraId="502C05C6" w14:textId="77777777" w:rsidR="00937CAA" w:rsidRDefault="00937CAA" w:rsidP="00FD6520">
            <w:pPr>
              <w:pStyle w:val="Taulukonsislt"/>
            </w:pPr>
            <w:r>
              <w:t>Functionality</w:t>
            </w:r>
          </w:p>
        </w:tc>
        <w:tc>
          <w:tcPr>
            <w:tcW w:w="6418" w:type="dxa"/>
            <w:shd w:val="clear" w:color="auto" w:fill="FFFFFF"/>
          </w:tcPr>
          <w:p w14:paraId="43E66E25" w14:textId="77777777" w:rsidR="00937CAA" w:rsidRDefault="00937CAA" w:rsidP="00FD6520">
            <w:pPr>
              <w:pStyle w:val="Taulukonsislt"/>
            </w:pPr>
            <w:r>
              <w:t>For users:</w:t>
            </w:r>
          </w:p>
          <w:p w14:paraId="7A1C6CE3" w14:textId="77777777" w:rsidR="00937CAA" w:rsidRDefault="00937CAA" w:rsidP="00FD6520">
            <w:pPr>
              <w:pStyle w:val="Taulukonsislt"/>
              <w:numPr>
                <w:ilvl w:val="0"/>
                <w:numId w:val="3"/>
              </w:numPr>
            </w:pPr>
            <w:r>
              <w:t xml:space="preserve">Access to the Play-store, to the F-Droid or to our </w:t>
            </w:r>
            <w:proofErr w:type="spellStart"/>
            <w:r>
              <w:t>github</w:t>
            </w:r>
            <w:proofErr w:type="spellEnd"/>
            <w:r>
              <w:t xml:space="preserve"> </w:t>
            </w:r>
            <w:proofErr w:type="spellStart"/>
            <w:r>
              <w:t>frontpage</w:t>
            </w:r>
            <w:proofErr w:type="spellEnd"/>
          </w:p>
          <w:p w14:paraId="2F8A2C70" w14:textId="77777777" w:rsidR="00937CAA" w:rsidRDefault="00937CAA" w:rsidP="00FD6520">
            <w:pPr>
              <w:pStyle w:val="BodyText"/>
              <w:numPr>
                <w:ilvl w:val="0"/>
                <w:numId w:val="3"/>
              </w:numPr>
            </w:pPr>
            <w:r>
              <w:t>Android 2.3.3 (Android API 10)</w:t>
            </w:r>
          </w:p>
          <w:p w14:paraId="62D794C9" w14:textId="77777777" w:rsidR="00937CAA" w:rsidRDefault="00937CAA" w:rsidP="00FD6520">
            <w:pPr>
              <w:pStyle w:val="BodyText"/>
            </w:pPr>
            <w:r>
              <w:t>For developers:</w:t>
            </w:r>
          </w:p>
          <w:p w14:paraId="0373C388" w14:textId="77777777" w:rsidR="00937CAA" w:rsidRDefault="00937CAA" w:rsidP="00FD6520">
            <w:pPr>
              <w:pStyle w:val="BodyText"/>
              <w:numPr>
                <w:ilvl w:val="0"/>
                <w:numId w:val="4"/>
              </w:numPr>
            </w:pPr>
            <w:r>
              <w:t>Android-Studio</w:t>
            </w:r>
          </w:p>
          <w:p w14:paraId="0B20EA16" w14:textId="77777777" w:rsidR="00937CAA" w:rsidRDefault="00937CAA" w:rsidP="00FD6520">
            <w:pPr>
              <w:pStyle w:val="BodyText"/>
              <w:numPr>
                <w:ilvl w:val="0"/>
                <w:numId w:val="4"/>
              </w:numPr>
            </w:pPr>
            <w:r>
              <w:t>Amd64 architecture PC or USB-connected Android device</w:t>
            </w:r>
          </w:p>
          <w:p w14:paraId="08C111E2" w14:textId="77777777" w:rsidR="00937CAA" w:rsidRDefault="00937CAA" w:rsidP="00FD6520">
            <w:pPr>
              <w:pStyle w:val="BodyText"/>
              <w:numPr>
                <w:ilvl w:val="0"/>
                <w:numId w:val="4"/>
              </w:numPr>
            </w:pPr>
            <w:r>
              <w:t>Access to GitHub</w:t>
            </w:r>
          </w:p>
        </w:tc>
      </w:tr>
      <w:tr w:rsidR="00937CAA" w14:paraId="4416078D" w14:textId="77777777" w:rsidTr="00FD6520">
        <w:tc>
          <w:tcPr>
            <w:tcW w:w="1808" w:type="dxa"/>
            <w:shd w:val="clear" w:color="auto" w:fill="FFFFFF"/>
          </w:tcPr>
          <w:p w14:paraId="7A38E225" w14:textId="77777777" w:rsidR="00937CAA" w:rsidRDefault="00937CAA" w:rsidP="00FD6520">
            <w:pPr>
              <w:pStyle w:val="Taulukonsislt"/>
            </w:pPr>
            <w:r>
              <w:t>User interface</w:t>
            </w:r>
          </w:p>
        </w:tc>
        <w:tc>
          <w:tcPr>
            <w:tcW w:w="6418" w:type="dxa"/>
            <w:shd w:val="clear" w:color="auto" w:fill="FFFFFF"/>
          </w:tcPr>
          <w:p w14:paraId="73489F59" w14:textId="77777777" w:rsidR="00937CAA" w:rsidRDefault="00937CAA" w:rsidP="00FD6520">
            <w:pPr>
              <w:pStyle w:val="Taulukonsislt"/>
              <w:numPr>
                <w:ilvl w:val="0"/>
                <w:numId w:val="5"/>
              </w:numPr>
            </w:pPr>
            <w:r>
              <w:t>Most important settings first</w:t>
            </w:r>
          </w:p>
        </w:tc>
      </w:tr>
      <w:tr w:rsidR="00937CAA" w14:paraId="3D34FC81" w14:textId="77777777" w:rsidTr="00FD6520">
        <w:tc>
          <w:tcPr>
            <w:tcW w:w="1808" w:type="dxa"/>
            <w:shd w:val="clear" w:color="auto" w:fill="FFFFFF"/>
          </w:tcPr>
          <w:p w14:paraId="1C2C8D8F" w14:textId="77777777" w:rsidR="00937CAA" w:rsidRDefault="00937CAA" w:rsidP="00FD6520">
            <w:pPr>
              <w:pStyle w:val="Taulukonsislt"/>
            </w:pPr>
            <w:r>
              <w:t>Usability</w:t>
            </w:r>
          </w:p>
        </w:tc>
        <w:tc>
          <w:tcPr>
            <w:tcW w:w="6418" w:type="dxa"/>
            <w:shd w:val="clear" w:color="auto" w:fill="FFFFFF"/>
          </w:tcPr>
          <w:p w14:paraId="743F588D" w14:textId="77777777" w:rsidR="00937CAA" w:rsidRDefault="00937CAA" w:rsidP="00FD6520">
            <w:pPr>
              <w:pStyle w:val="Taulukonsislt"/>
              <w:numPr>
                <w:ilvl w:val="0"/>
                <w:numId w:val="5"/>
              </w:numPr>
            </w:pPr>
            <w:r>
              <w:t>Application must be working as expected without additional unwanted features</w:t>
            </w:r>
          </w:p>
        </w:tc>
      </w:tr>
      <w:tr w:rsidR="00937CAA" w14:paraId="3E623A63" w14:textId="77777777" w:rsidTr="00FD6520">
        <w:tc>
          <w:tcPr>
            <w:tcW w:w="1808" w:type="dxa"/>
            <w:shd w:val="clear" w:color="auto" w:fill="FFFFFF"/>
          </w:tcPr>
          <w:p w14:paraId="34C7AE44" w14:textId="77777777" w:rsidR="00937CAA" w:rsidRDefault="00937CAA" w:rsidP="00FD6520">
            <w:pPr>
              <w:pStyle w:val="Taulukonsislt"/>
            </w:pPr>
            <w:r>
              <w:t>Security</w:t>
            </w:r>
          </w:p>
        </w:tc>
        <w:tc>
          <w:tcPr>
            <w:tcW w:w="6418" w:type="dxa"/>
            <w:shd w:val="clear" w:color="auto" w:fill="FFFFFF"/>
          </w:tcPr>
          <w:p w14:paraId="6B753287" w14:textId="77777777" w:rsidR="00937CAA" w:rsidRDefault="00937CAA" w:rsidP="00FD6520">
            <w:pPr>
              <w:pStyle w:val="Taulukonsislt"/>
              <w:numPr>
                <w:ilvl w:val="0"/>
                <w:numId w:val="5"/>
              </w:numPr>
            </w:pPr>
            <w:r>
              <w:t>The feedback system must be anonymized</w:t>
            </w:r>
          </w:p>
          <w:p w14:paraId="0A205E5B" w14:textId="77777777" w:rsidR="00937CAA" w:rsidRDefault="00937CAA" w:rsidP="00FD6520">
            <w:pPr>
              <w:pStyle w:val="Taulukonsislt"/>
              <w:numPr>
                <w:ilvl w:val="0"/>
                <w:numId w:val="5"/>
              </w:numPr>
            </w:pPr>
            <w:r>
              <w:t>The connection to our server must be encrypted</w:t>
            </w:r>
          </w:p>
          <w:p w14:paraId="16D07F89" w14:textId="77777777" w:rsidR="00937CAA" w:rsidRDefault="00937CAA" w:rsidP="00FD6520">
            <w:pPr>
              <w:pStyle w:val="Taulukonsislt"/>
              <w:numPr>
                <w:ilvl w:val="0"/>
                <w:numId w:val="5"/>
              </w:numPr>
            </w:pPr>
            <w:r>
              <w:t>The account service may not ask full name or other detailed credentials as they are completely unnecessary</w:t>
            </w:r>
          </w:p>
          <w:p w14:paraId="57B96044" w14:textId="77777777" w:rsidR="00937CAA" w:rsidRDefault="00937CAA" w:rsidP="00FD6520">
            <w:pPr>
              <w:pStyle w:val="Taulukonsislt"/>
              <w:numPr>
                <w:ilvl w:val="0"/>
                <w:numId w:val="5"/>
              </w:numPr>
            </w:pPr>
            <w:r>
              <w:t>Connecting the application with social media services is worse option than using the device ID as a login, because highly anonymized data and avoiding unnecessary liabilities is the primary objective.</w:t>
            </w:r>
          </w:p>
          <w:p w14:paraId="7DAF0510" w14:textId="77777777" w:rsidR="00937CAA" w:rsidRDefault="00937CAA" w:rsidP="00FD6520">
            <w:pPr>
              <w:pStyle w:val="Taulukonsislt"/>
              <w:numPr>
                <w:ilvl w:val="0"/>
                <w:numId w:val="5"/>
              </w:numPr>
            </w:pPr>
            <w:r>
              <w:t>Passwords must be checked by hash, not by plaintext</w:t>
            </w:r>
          </w:p>
        </w:tc>
      </w:tr>
      <w:tr w:rsidR="00937CAA" w14:paraId="7F6BB091" w14:textId="77777777" w:rsidTr="00FD6520">
        <w:tc>
          <w:tcPr>
            <w:tcW w:w="1808" w:type="dxa"/>
            <w:shd w:val="clear" w:color="auto" w:fill="FFFFFF"/>
          </w:tcPr>
          <w:p w14:paraId="5966C04E" w14:textId="77777777" w:rsidR="00937CAA" w:rsidRDefault="00937CAA" w:rsidP="00FD6520">
            <w:pPr>
              <w:pStyle w:val="Taulukonsislt"/>
            </w:pPr>
            <w:r>
              <w:t>Management</w:t>
            </w:r>
          </w:p>
        </w:tc>
        <w:tc>
          <w:tcPr>
            <w:tcW w:w="6418" w:type="dxa"/>
            <w:shd w:val="clear" w:color="auto" w:fill="FFFFFF"/>
          </w:tcPr>
          <w:p w14:paraId="55EC5018" w14:textId="77777777" w:rsidR="00937CAA" w:rsidRDefault="00937CAA" w:rsidP="00FD6520">
            <w:pPr>
              <w:pStyle w:val="Taulukonsislt"/>
              <w:numPr>
                <w:ilvl w:val="0"/>
                <w:numId w:val="5"/>
              </w:numPr>
            </w:pPr>
            <w:r>
              <w:t>Our group have meeting with our supervisor once in every two weeks</w:t>
            </w:r>
          </w:p>
          <w:p w14:paraId="65C987CD" w14:textId="77777777" w:rsidR="00937CAA" w:rsidRDefault="00937CAA" w:rsidP="00FD6520">
            <w:pPr>
              <w:pStyle w:val="Taulukonsislt"/>
              <w:numPr>
                <w:ilvl w:val="0"/>
                <w:numId w:val="5"/>
              </w:numPr>
            </w:pPr>
            <w:r>
              <w:t>The group chat. Currently WhatsApp.</w:t>
            </w:r>
          </w:p>
        </w:tc>
      </w:tr>
      <w:tr w:rsidR="00937CAA" w14:paraId="5B398CE2" w14:textId="77777777" w:rsidTr="00FD6520">
        <w:tc>
          <w:tcPr>
            <w:tcW w:w="1808" w:type="dxa"/>
            <w:shd w:val="clear" w:color="auto" w:fill="FFFFFF"/>
          </w:tcPr>
          <w:p w14:paraId="6161967F" w14:textId="77777777" w:rsidR="00937CAA" w:rsidRDefault="00937CAA" w:rsidP="00FD6520">
            <w:pPr>
              <w:pStyle w:val="Taulukonsislt"/>
            </w:pPr>
            <w:r>
              <w:t>Standards</w:t>
            </w:r>
          </w:p>
          <w:p w14:paraId="77D76EA9" w14:textId="77777777" w:rsidR="00937CAA" w:rsidRDefault="00937CAA" w:rsidP="00FD6520">
            <w:pPr>
              <w:pStyle w:val="Taulukonsislt"/>
            </w:pPr>
            <w:r>
              <w:t>compliance</w:t>
            </w:r>
          </w:p>
        </w:tc>
        <w:tc>
          <w:tcPr>
            <w:tcW w:w="6418" w:type="dxa"/>
            <w:shd w:val="clear" w:color="auto" w:fill="FFFFFF"/>
          </w:tcPr>
          <w:p w14:paraId="1EBD3226" w14:textId="77777777" w:rsidR="00937CAA" w:rsidRDefault="00937CAA" w:rsidP="00FD6520">
            <w:pPr>
              <w:pStyle w:val="Taulukonsislt"/>
              <w:numPr>
                <w:ilvl w:val="0"/>
                <w:numId w:val="5"/>
              </w:numPr>
            </w:pPr>
            <w:r>
              <w:t>Compliance with Play-store terms of service</w:t>
            </w:r>
          </w:p>
        </w:tc>
      </w:tr>
      <w:tr w:rsidR="00937CAA" w14:paraId="250B4185" w14:textId="77777777" w:rsidTr="00FD6520">
        <w:tc>
          <w:tcPr>
            <w:tcW w:w="1808" w:type="dxa"/>
            <w:shd w:val="clear" w:color="auto" w:fill="FFFFFF"/>
          </w:tcPr>
          <w:p w14:paraId="49DE92F7" w14:textId="77777777" w:rsidR="00937CAA" w:rsidRDefault="00937CAA" w:rsidP="00FD6520">
            <w:pPr>
              <w:pStyle w:val="Taulukonsislt"/>
            </w:pPr>
            <w:r>
              <w:t>Portability</w:t>
            </w:r>
          </w:p>
        </w:tc>
        <w:tc>
          <w:tcPr>
            <w:tcW w:w="6418" w:type="dxa"/>
            <w:shd w:val="clear" w:color="auto" w:fill="FFFFFF"/>
          </w:tcPr>
          <w:p w14:paraId="7AB8F7E7" w14:textId="77777777" w:rsidR="00937CAA" w:rsidRDefault="00937CAA" w:rsidP="00FD6520">
            <w:pPr>
              <w:pStyle w:val="Taulukonsislt"/>
              <w:numPr>
                <w:ilvl w:val="0"/>
                <w:numId w:val="5"/>
              </w:numPr>
            </w:pPr>
            <w:r>
              <w:t>The code must be written entirely in Java to use it with other architectures than ARM.</w:t>
            </w:r>
          </w:p>
        </w:tc>
      </w:tr>
    </w:tbl>
    <w:p w14:paraId="3BDD54AC" w14:textId="77777777" w:rsidR="00937CAA" w:rsidRDefault="00937CAA" w:rsidP="00937CAA">
      <w:pPr>
        <w:sectPr w:rsidR="00937CAA">
          <w:headerReference w:type="even" r:id="rId30"/>
          <w:headerReference w:type="default" r:id="rId31"/>
          <w:footerReference w:type="even" r:id="rId32"/>
          <w:footerReference w:type="default" r:id="rId33"/>
          <w:headerReference w:type="first" r:id="rId34"/>
          <w:footerReference w:type="first" r:id="rId35"/>
          <w:pgSz w:w="11906" w:h="16838"/>
          <w:pgMar w:top="1418" w:right="1121" w:bottom="1701" w:left="2543" w:header="708" w:footer="708" w:gutter="0"/>
          <w:cols w:space="708"/>
          <w:titlePg/>
          <w:docGrid w:linePitch="360"/>
        </w:sectPr>
      </w:pPr>
    </w:p>
    <w:p w14:paraId="35061DA8" w14:textId="77777777" w:rsidR="00937CAA" w:rsidRDefault="00937CAA" w:rsidP="00937CAA">
      <w:pPr>
        <w:pStyle w:val="Heading1"/>
        <w:pageBreakBefore/>
        <w:numPr>
          <w:ilvl w:val="0"/>
          <w:numId w:val="1"/>
        </w:numPr>
        <w:ind w:left="431" w:hanging="431"/>
      </w:pPr>
      <w:r>
        <w:lastRenderedPageBreak/>
        <w:t>System design</w:t>
      </w:r>
    </w:p>
    <w:p w14:paraId="46AC8156" w14:textId="77777777" w:rsidR="00937CAA" w:rsidRDefault="00937CAA" w:rsidP="00937CAA">
      <w:pPr>
        <w:pStyle w:val="NormalIndent"/>
        <w:ind w:firstLine="0"/>
      </w:pPr>
    </w:p>
    <w:p w14:paraId="62EA88C5" w14:textId="77777777" w:rsidR="00937CAA" w:rsidRDefault="00937CAA" w:rsidP="00937CAA">
      <w:pPr>
        <w:pStyle w:val="NormalIndent"/>
        <w:ind w:firstLine="0"/>
      </w:pPr>
      <w:r>
        <w:t>The main task is to intercept the normal way of flowing of notifications and use our configurable processing instead.</w:t>
      </w:r>
    </w:p>
    <w:p w14:paraId="5A8DE72C" w14:textId="77777777" w:rsidR="00937CAA" w:rsidRDefault="00937CAA" w:rsidP="00937CAA">
      <w:pPr>
        <w:pStyle w:val="NormalIndent"/>
        <w:ind w:firstLine="0"/>
      </w:pPr>
    </w:p>
    <w:p w14:paraId="10EA7B9F" w14:textId="77777777" w:rsidR="00937CAA" w:rsidRDefault="00937CAA" w:rsidP="00937CAA">
      <w:pPr>
        <w:pStyle w:val="NormalIndent"/>
        <w:ind w:firstLine="0"/>
      </w:pPr>
      <w:r>
        <w:t>Notifications are being analyzed and classified. All information about the notification is collected and stored structurally in the memory.</w:t>
      </w:r>
    </w:p>
    <w:p w14:paraId="0E95472D" w14:textId="77777777" w:rsidR="00937CAA" w:rsidRDefault="00937CAA" w:rsidP="00937CAA">
      <w:pPr>
        <w:pStyle w:val="NormalIndent"/>
        <w:ind w:firstLine="0"/>
      </w:pPr>
    </w:p>
    <w:p w14:paraId="0FD8369C" w14:textId="77777777" w:rsidR="00937CAA" w:rsidRDefault="00937CAA" w:rsidP="00937CAA">
      <w:pPr>
        <w:pStyle w:val="NormalIndent"/>
        <w:ind w:firstLine="0"/>
      </w:pPr>
      <w:r>
        <w:t>The classified notification is then being matched to existing settings. If it does not match, then it will be forwarded and shown to the user as regularly. If it does match, then it will trigger the processing according to the setting.</w:t>
      </w:r>
    </w:p>
    <w:p w14:paraId="74B3A70E" w14:textId="77777777" w:rsidR="00937CAA" w:rsidRDefault="00937CAA" w:rsidP="00937CAA">
      <w:pPr>
        <w:pStyle w:val="NormalIndent"/>
        <w:ind w:firstLine="0"/>
      </w:pPr>
    </w:p>
    <w:p w14:paraId="2B1CC09E" w14:textId="2C57F36E" w:rsidR="00937CAA" w:rsidRDefault="00937CAA" w:rsidP="00937CAA">
      <w:pPr>
        <w:pStyle w:val="NormalIndent"/>
        <w:ind w:firstLine="0"/>
      </w:pPr>
      <w:r>
        <w:t xml:space="preserve">The processing might cause the notification to be delayed, </w:t>
      </w:r>
      <w:del w:id="78" w:author="Niels van Berkel" w:date="2016-11-16T16:09:00Z">
        <w:r w:rsidDel="00DD4E2D">
          <w:delText xml:space="preserve">or </w:delText>
        </w:r>
      </w:del>
      <w:r>
        <w:t>modified</w:t>
      </w:r>
      <w:ins w:id="79" w:author="Niels van Berkel" w:date="2016-11-16T16:09:00Z">
        <w:r w:rsidR="00DD4E2D">
          <w:t>,</w:t>
        </w:r>
      </w:ins>
      <w:r>
        <w:t xml:space="preserve"> or blocked entirely.</w:t>
      </w:r>
    </w:p>
    <w:p w14:paraId="0916430C" w14:textId="77777777" w:rsidR="00937CAA" w:rsidRDefault="00937CAA" w:rsidP="00937CAA">
      <w:pPr>
        <w:pStyle w:val="NormalIndent"/>
        <w:ind w:firstLine="0"/>
      </w:pPr>
    </w:p>
    <w:p w14:paraId="3616C813" w14:textId="77777777" w:rsidR="00937CAA" w:rsidRDefault="00937CAA" w:rsidP="00937CAA">
      <w:pPr>
        <w:pStyle w:val="NormalIndent"/>
        <w:ind w:firstLine="0"/>
      </w:pPr>
      <w:commentRangeStart w:id="80"/>
      <w:r>
        <w:rPr>
          <w:noProof/>
          <w:lang w:eastAsia="en-US"/>
        </w:rPr>
        <w:drawing>
          <wp:anchor distT="0" distB="0" distL="0" distR="0" simplePos="0" relativeHeight="251661312" behindDoc="0" locked="0" layoutInCell="1" allowOverlap="1" wp14:anchorId="7993BBFA" wp14:editId="339F6786">
            <wp:simplePos x="0" y="0"/>
            <wp:positionH relativeFrom="column">
              <wp:posOffset>1501775</wp:posOffset>
            </wp:positionH>
            <wp:positionV relativeFrom="paragraph">
              <wp:posOffset>0</wp:posOffset>
            </wp:positionV>
            <wp:extent cx="2195830" cy="2415540"/>
            <wp:effectExtent l="0" t="0" r="0" b="381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95830" cy="24155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commentRangeEnd w:id="80"/>
      <w:r w:rsidR="00DD4E2D">
        <w:rPr>
          <w:rStyle w:val="CommentReference"/>
        </w:rPr>
        <w:commentReference w:id="80"/>
      </w:r>
    </w:p>
    <w:p w14:paraId="23065AE5" w14:textId="77777777" w:rsidR="00937CAA" w:rsidRDefault="00937CAA" w:rsidP="00937CAA">
      <w:pPr>
        <w:pStyle w:val="NormalIndent"/>
        <w:ind w:firstLine="0"/>
      </w:pPr>
    </w:p>
    <w:p w14:paraId="45D9BC70" w14:textId="77777777" w:rsidR="00937CAA" w:rsidRDefault="00937CAA" w:rsidP="00937CAA">
      <w:pPr>
        <w:pStyle w:val="NormalIndent"/>
        <w:ind w:firstLine="0"/>
      </w:pPr>
    </w:p>
    <w:p w14:paraId="4D1EE5D6" w14:textId="77777777" w:rsidR="00937CAA" w:rsidRDefault="00937CAA" w:rsidP="00937CAA">
      <w:pPr>
        <w:pStyle w:val="NormalIndent"/>
        <w:ind w:firstLine="0"/>
      </w:pPr>
    </w:p>
    <w:p w14:paraId="356411B8" w14:textId="77777777" w:rsidR="00937CAA" w:rsidRDefault="00937CAA" w:rsidP="00937CAA">
      <w:pPr>
        <w:pStyle w:val="NormalIndent"/>
        <w:ind w:firstLine="0"/>
      </w:pPr>
    </w:p>
    <w:p w14:paraId="5B08848D" w14:textId="77777777" w:rsidR="00937CAA" w:rsidRDefault="00937CAA" w:rsidP="00937CAA">
      <w:pPr>
        <w:pStyle w:val="NormalIndent"/>
        <w:ind w:firstLine="0"/>
      </w:pPr>
    </w:p>
    <w:p w14:paraId="70D204B7" w14:textId="77777777" w:rsidR="00937CAA" w:rsidRDefault="00937CAA" w:rsidP="00937CAA">
      <w:pPr>
        <w:pStyle w:val="NormalIndent"/>
        <w:ind w:firstLine="0"/>
      </w:pPr>
    </w:p>
    <w:p w14:paraId="440BC51C" w14:textId="77777777" w:rsidR="00937CAA" w:rsidRDefault="00937CAA" w:rsidP="00937CAA">
      <w:pPr>
        <w:pStyle w:val="NormalIndent"/>
        <w:ind w:firstLine="0"/>
      </w:pPr>
    </w:p>
    <w:p w14:paraId="12959AEA" w14:textId="77777777" w:rsidR="00937CAA" w:rsidRDefault="00937CAA" w:rsidP="00937CAA">
      <w:pPr>
        <w:pStyle w:val="NormalIndent"/>
        <w:ind w:firstLine="0"/>
      </w:pPr>
    </w:p>
    <w:p w14:paraId="1064D163" w14:textId="77777777" w:rsidR="00937CAA" w:rsidRDefault="00937CAA" w:rsidP="00937CAA">
      <w:pPr>
        <w:pStyle w:val="NormalIndent"/>
        <w:ind w:firstLine="0"/>
      </w:pPr>
    </w:p>
    <w:p w14:paraId="06C1764B" w14:textId="77777777" w:rsidR="00937CAA" w:rsidRDefault="00937CAA" w:rsidP="00937CAA">
      <w:pPr>
        <w:pStyle w:val="NormalIndent"/>
        <w:ind w:firstLine="0"/>
      </w:pPr>
    </w:p>
    <w:p w14:paraId="46E3DEFB" w14:textId="77777777" w:rsidR="00937CAA" w:rsidRDefault="00937CAA" w:rsidP="00937CAA">
      <w:pPr>
        <w:pStyle w:val="NormalIndent"/>
        <w:ind w:firstLine="0"/>
      </w:pPr>
    </w:p>
    <w:p w14:paraId="2EEE24D1" w14:textId="77777777" w:rsidR="00937CAA" w:rsidRDefault="00937CAA" w:rsidP="00937CAA">
      <w:pPr>
        <w:pStyle w:val="NormalIndent"/>
        <w:ind w:firstLine="0"/>
      </w:pPr>
    </w:p>
    <w:p w14:paraId="01073368" w14:textId="77777777" w:rsidR="00937CAA" w:rsidRDefault="00937CAA" w:rsidP="00937CAA">
      <w:pPr>
        <w:pStyle w:val="NormalIndent"/>
        <w:ind w:firstLine="0"/>
      </w:pPr>
    </w:p>
    <w:p w14:paraId="0C4BC938" w14:textId="77777777" w:rsidR="00937CAA" w:rsidRDefault="00937CAA" w:rsidP="00937CAA">
      <w:pPr>
        <w:pStyle w:val="NormalIndent"/>
        <w:ind w:firstLine="0"/>
        <w:jc w:val="center"/>
      </w:pPr>
      <w:r>
        <w:rPr>
          <w:b/>
          <w:bCs/>
        </w:rPr>
        <w:t>Figure 2: the pipeline of notification handling</w:t>
      </w:r>
    </w:p>
    <w:p w14:paraId="527311CE" w14:textId="77777777" w:rsidR="00937CAA" w:rsidRDefault="00937CAA" w:rsidP="00937CAA">
      <w:pPr>
        <w:pStyle w:val="NormalIndent"/>
        <w:ind w:firstLine="0"/>
      </w:pPr>
    </w:p>
    <w:p w14:paraId="237EF47A" w14:textId="77777777" w:rsidR="00937CAA" w:rsidRDefault="00937CAA" w:rsidP="00937CAA">
      <w:pPr>
        <w:pStyle w:val="NormalIndent"/>
        <w:ind w:firstLine="0"/>
      </w:pPr>
      <w:r>
        <w:t>The whole application will be running from event based function calls instead of a fast loop, which is found e.g. in many games. If there is a need to call some function periodically, then scheduled system calls will be used.</w:t>
      </w:r>
    </w:p>
    <w:p w14:paraId="5875A604" w14:textId="77777777" w:rsidR="00937CAA" w:rsidRDefault="00937CAA" w:rsidP="00937CAA">
      <w:pPr>
        <w:pStyle w:val="NormalIndent"/>
        <w:ind w:firstLine="0"/>
      </w:pPr>
      <w:r>
        <w:rPr>
          <w:noProof/>
          <w:lang w:eastAsia="en-US"/>
        </w:rPr>
        <w:drawing>
          <wp:anchor distT="0" distB="0" distL="0" distR="0" simplePos="0" relativeHeight="251662336" behindDoc="0" locked="0" layoutInCell="1" allowOverlap="1" wp14:anchorId="05534358" wp14:editId="664B3B44">
            <wp:simplePos x="0" y="0"/>
            <wp:positionH relativeFrom="column">
              <wp:posOffset>5080</wp:posOffset>
            </wp:positionH>
            <wp:positionV relativeFrom="paragraph">
              <wp:posOffset>299085</wp:posOffset>
            </wp:positionV>
            <wp:extent cx="5214620" cy="1204595"/>
            <wp:effectExtent l="0" t="0" r="5080" b="0"/>
            <wp:wrapSquare wrapText="larges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14620" cy="12045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46EBC0C" w14:textId="77777777" w:rsidR="00937CAA" w:rsidRDefault="00937CAA" w:rsidP="00937CAA">
      <w:pPr>
        <w:pStyle w:val="NormalIndent"/>
        <w:ind w:firstLine="0"/>
        <w:jc w:val="center"/>
      </w:pPr>
      <w:r>
        <w:rPr>
          <w:b/>
          <w:bCs/>
        </w:rPr>
        <w:t>Figure 3: the system hierarchy</w:t>
      </w:r>
    </w:p>
    <w:p w14:paraId="1730F4F9" w14:textId="77777777" w:rsidR="00937CAA" w:rsidRDefault="00937CAA" w:rsidP="00937CAA">
      <w:pPr>
        <w:pStyle w:val="NormalIndent"/>
        <w:ind w:firstLine="0"/>
      </w:pPr>
    </w:p>
    <w:p w14:paraId="4C32BB6A" w14:textId="77777777" w:rsidR="00937CAA" w:rsidRDefault="00937CAA" w:rsidP="00937CAA">
      <w:pPr>
        <w:pStyle w:val="NormalIndent"/>
        <w:ind w:firstLine="0"/>
      </w:pPr>
    </w:p>
    <w:p w14:paraId="514CABDF" w14:textId="77777777" w:rsidR="00937CAA" w:rsidRDefault="00937CAA" w:rsidP="00937CAA">
      <w:pPr>
        <w:pStyle w:val="NormalIndent"/>
        <w:pageBreakBefore/>
        <w:ind w:firstLine="0"/>
      </w:pPr>
      <w:r>
        <w:lastRenderedPageBreak/>
        <w:t>While the application itself does not require an internet connection, the user feedback system requires. Gathering the evaluation data is one of our primary objectives, and it requires a separate server and database connected to the Internet.</w:t>
      </w:r>
    </w:p>
    <w:p w14:paraId="056A661A" w14:textId="77777777" w:rsidR="00937CAA" w:rsidRDefault="00937CAA" w:rsidP="00937CAA">
      <w:pPr>
        <w:pStyle w:val="NormalIndent"/>
        <w:ind w:firstLine="0"/>
      </w:pPr>
    </w:p>
    <w:p w14:paraId="5DDBAFFC" w14:textId="77777777" w:rsidR="00937CAA" w:rsidRDefault="00937CAA" w:rsidP="00937CAA">
      <w:pPr>
        <w:pStyle w:val="NormalIndent"/>
        <w:ind w:firstLine="0"/>
      </w:pPr>
      <w:r>
        <w:rPr>
          <w:noProof/>
          <w:lang w:eastAsia="en-US"/>
        </w:rPr>
        <w:drawing>
          <wp:anchor distT="0" distB="0" distL="0" distR="0" simplePos="0" relativeHeight="251659264" behindDoc="0" locked="0" layoutInCell="1" allowOverlap="1" wp14:anchorId="6F2D97A9" wp14:editId="4320272E">
            <wp:simplePos x="0" y="0"/>
            <wp:positionH relativeFrom="column">
              <wp:posOffset>352425</wp:posOffset>
            </wp:positionH>
            <wp:positionV relativeFrom="paragraph">
              <wp:posOffset>64770</wp:posOffset>
            </wp:positionV>
            <wp:extent cx="4556125" cy="2839085"/>
            <wp:effectExtent l="0" t="0" r="0" b="0"/>
            <wp:wrapSquare wrapText="larges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56125" cy="28390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FFB4DC2" w14:textId="77777777" w:rsidR="00937CAA" w:rsidRDefault="00937CAA" w:rsidP="00937CAA">
      <w:pPr>
        <w:pStyle w:val="NormalIndent"/>
        <w:ind w:firstLine="0"/>
      </w:pPr>
    </w:p>
    <w:p w14:paraId="76E2E4F0" w14:textId="77777777" w:rsidR="00937CAA" w:rsidRDefault="00937CAA" w:rsidP="00937CAA">
      <w:pPr>
        <w:pStyle w:val="NormalIndent"/>
        <w:ind w:firstLine="0"/>
      </w:pPr>
    </w:p>
    <w:p w14:paraId="7975C6BE" w14:textId="77777777" w:rsidR="00937CAA" w:rsidRDefault="00937CAA" w:rsidP="00937CAA">
      <w:pPr>
        <w:pStyle w:val="NormalIndent"/>
        <w:ind w:firstLine="0"/>
      </w:pPr>
    </w:p>
    <w:p w14:paraId="36565518" w14:textId="77777777" w:rsidR="00937CAA" w:rsidRDefault="00937CAA" w:rsidP="00937CAA">
      <w:pPr>
        <w:pStyle w:val="NormalIndent"/>
        <w:ind w:firstLine="0"/>
      </w:pPr>
    </w:p>
    <w:p w14:paraId="290B4D1E" w14:textId="77777777" w:rsidR="00937CAA" w:rsidRDefault="00937CAA" w:rsidP="00937CAA">
      <w:pPr>
        <w:pStyle w:val="NormalIndent"/>
        <w:ind w:firstLine="0"/>
      </w:pPr>
    </w:p>
    <w:p w14:paraId="319A31BF" w14:textId="77777777" w:rsidR="00937CAA" w:rsidRDefault="00937CAA" w:rsidP="00937CAA">
      <w:pPr>
        <w:pStyle w:val="NormalIndent"/>
        <w:ind w:firstLine="0"/>
      </w:pPr>
    </w:p>
    <w:p w14:paraId="0373288F" w14:textId="77777777" w:rsidR="00937CAA" w:rsidRDefault="00937CAA" w:rsidP="00937CAA">
      <w:pPr>
        <w:pStyle w:val="NormalIndent"/>
        <w:ind w:firstLine="0"/>
      </w:pPr>
    </w:p>
    <w:p w14:paraId="73E7A3F4" w14:textId="77777777" w:rsidR="00937CAA" w:rsidRDefault="00937CAA" w:rsidP="00937CAA">
      <w:pPr>
        <w:pStyle w:val="NormalIndent"/>
        <w:ind w:firstLine="0"/>
      </w:pPr>
    </w:p>
    <w:p w14:paraId="1889B5B7" w14:textId="77777777" w:rsidR="00937CAA" w:rsidRDefault="00937CAA" w:rsidP="00937CAA">
      <w:pPr>
        <w:pStyle w:val="NormalIndent"/>
        <w:ind w:firstLine="0"/>
      </w:pPr>
    </w:p>
    <w:p w14:paraId="760CDA82" w14:textId="77777777" w:rsidR="00937CAA" w:rsidRDefault="00937CAA" w:rsidP="00937CAA">
      <w:pPr>
        <w:pStyle w:val="NormalIndent"/>
        <w:ind w:firstLine="0"/>
      </w:pPr>
    </w:p>
    <w:p w14:paraId="6627B3CC" w14:textId="77777777" w:rsidR="00937CAA" w:rsidRDefault="00937CAA" w:rsidP="00937CAA">
      <w:pPr>
        <w:pStyle w:val="NormalIndent"/>
        <w:ind w:firstLine="0"/>
      </w:pPr>
    </w:p>
    <w:p w14:paraId="1C297BA5" w14:textId="77777777" w:rsidR="00937CAA" w:rsidRDefault="00937CAA" w:rsidP="00937CAA">
      <w:pPr>
        <w:pStyle w:val="NormalIndent"/>
        <w:ind w:firstLine="0"/>
      </w:pPr>
    </w:p>
    <w:p w14:paraId="7E7916F2" w14:textId="77777777" w:rsidR="00937CAA" w:rsidRDefault="00937CAA" w:rsidP="00937CAA">
      <w:pPr>
        <w:pStyle w:val="NormalIndent"/>
        <w:ind w:firstLine="0"/>
      </w:pPr>
    </w:p>
    <w:p w14:paraId="06722FFD" w14:textId="77777777" w:rsidR="00937CAA" w:rsidRDefault="00937CAA" w:rsidP="00937CAA">
      <w:pPr>
        <w:pStyle w:val="NormalIndent"/>
        <w:ind w:firstLine="0"/>
      </w:pPr>
    </w:p>
    <w:p w14:paraId="65A7A9F1" w14:textId="77777777" w:rsidR="00937CAA" w:rsidRDefault="00937CAA" w:rsidP="00937CAA">
      <w:pPr>
        <w:pStyle w:val="NormalIndent"/>
        <w:ind w:firstLine="0"/>
      </w:pPr>
    </w:p>
    <w:p w14:paraId="6C2F62C2" w14:textId="77777777" w:rsidR="00937CAA" w:rsidRDefault="00937CAA" w:rsidP="00937CAA">
      <w:pPr>
        <w:pStyle w:val="NormalIndent"/>
        <w:ind w:firstLine="0"/>
      </w:pPr>
    </w:p>
    <w:p w14:paraId="70EC8F01" w14:textId="77777777" w:rsidR="00937CAA" w:rsidRDefault="00937CAA" w:rsidP="00937CAA">
      <w:pPr>
        <w:pStyle w:val="NormalIndent"/>
        <w:ind w:firstLine="0"/>
        <w:jc w:val="center"/>
      </w:pPr>
      <w:r>
        <w:rPr>
          <w:b/>
          <w:bCs/>
        </w:rPr>
        <w:t>Figure 4: the network flowchart</w:t>
      </w:r>
    </w:p>
    <w:p w14:paraId="3E37142C" w14:textId="77777777" w:rsidR="00937CAA" w:rsidRDefault="00937CAA" w:rsidP="00937CAA">
      <w:pPr>
        <w:pStyle w:val="Heading1"/>
        <w:pageBreakBefore/>
        <w:numPr>
          <w:ilvl w:val="0"/>
          <w:numId w:val="1"/>
        </w:numPr>
        <w:ind w:left="431" w:hanging="431"/>
      </w:pPr>
      <w:r>
        <w:lastRenderedPageBreak/>
        <w:t>Interface design</w:t>
      </w:r>
    </w:p>
    <w:p w14:paraId="620DAABB" w14:textId="77777777" w:rsidR="00937CAA" w:rsidRDefault="00937CAA" w:rsidP="00937CAA">
      <w:pPr>
        <w:pStyle w:val="Heading2"/>
        <w:tabs>
          <w:tab w:val="clear" w:pos="576"/>
        </w:tabs>
        <w:ind w:left="0" w:firstLine="0"/>
      </w:pPr>
    </w:p>
    <w:p w14:paraId="415BC477" w14:textId="77777777" w:rsidR="00937CAA" w:rsidRDefault="00937CAA" w:rsidP="00937CAA">
      <w:pPr>
        <w:jc w:val="center"/>
      </w:pPr>
      <w:commentRangeStart w:id="81"/>
      <w:r>
        <w:t>The interface of the application is designed to be as simple and clear as possible so it is accessible to as many users as possible. The structure is also made to be simple and it is formed by two screens: the main screen and the application screen.</w:t>
      </w:r>
      <w:commentRangeEnd w:id="81"/>
      <w:r w:rsidR="00DD4E2D">
        <w:rPr>
          <w:rStyle w:val="CommentReference"/>
        </w:rPr>
        <w:commentReference w:id="81"/>
      </w:r>
    </w:p>
    <w:p w14:paraId="788CDEB8" w14:textId="77777777" w:rsidR="00937CAA" w:rsidRPr="003A741F" w:rsidRDefault="00937CAA" w:rsidP="00937CAA">
      <w:pPr>
        <w:pStyle w:val="NormalIndent"/>
      </w:pPr>
    </w:p>
    <w:p w14:paraId="4F4942B6" w14:textId="7370197E" w:rsidR="00937CAA" w:rsidRPr="00AF66BB" w:rsidRDefault="00937CAA" w:rsidP="00937CAA">
      <w:pPr>
        <w:pStyle w:val="NormalIndent"/>
      </w:pPr>
      <w:r>
        <w:t>The main screen of the application consists of two main parts: the toolbar and the main container. The toolbar only contains the name of the application and a button to access help menu which is detailed later in this chapter. The main container contains application’s main functionality which allows u</w:t>
      </w:r>
      <w:r w:rsidR="00520322">
        <w:t>ser to modify and change</w:t>
      </w:r>
      <w:r>
        <w:t xml:space="preserve"> notification settings. A</w:t>
      </w:r>
      <w:r w:rsidR="00520322">
        <w:t>s the</w:t>
      </w:r>
      <w:r>
        <w:t xml:space="preserve"> first element main container has delay and date modifiers which allow user to change the amount of delay they want to have between notifications and dates when the notifications should be delayed. In </w:t>
      </w:r>
      <w:del w:id="82" w:author="Niels van Berkel" w:date="2016-11-16T16:10:00Z">
        <w:r w:rsidDel="00DD4E2D">
          <w:delText>addition</w:delText>
        </w:r>
      </w:del>
      <w:ins w:id="83" w:author="Niels van Berkel" w:date="2016-11-16T16:10:00Z">
        <w:r w:rsidR="00DD4E2D">
          <w:t>addition,</w:t>
        </w:r>
      </w:ins>
      <w:r>
        <w:t xml:space="preserve"> the main container has a dropdown button for selecting one of the default delaying options: 30 minutes, 1 hour or 2 hours. The notifica</w:t>
      </w:r>
      <w:r w:rsidR="00520322">
        <w:t>tion delay on/off buttons are switched</w:t>
      </w:r>
      <w:r>
        <w:t xml:space="preserve"> if the user wants to have notifications delayed or not. The last element</w:t>
      </w:r>
      <w:r w:rsidR="00520322">
        <w:t xml:space="preserve"> for the main screen</w:t>
      </w:r>
      <w:r>
        <w:t xml:space="preserve"> is</w:t>
      </w:r>
      <w:r w:rsidR="00520322">
        <w:t xml:space="preserve"> the</w:t>
      </w:r>
      <w:r>
        <w:t xml:space="preserve"> button for app menu which is fully described later in this document.</w:t>
      </w:r>
    </w:p>
    <w:p w14:paraId="48912259" w14:textId="77777777" w:rsidR="00937CAA" w:rsidRDefault="00937CAA" w:rsidP="00937CAA">
      <w:pPr>
        <w:pStyle w:val="NormalIndent"/>
        <w:ind w:firstLine="0"/>
      </w:pPr>
    </w:p>
    <w:p w14:paraId="02DF8F32" w14:textId="77777777" w:rsidR="00937CAA" w:rsidRPr="00AF66BB" w:rsidRDefault="00937CAA" w:rsidP="00937CAA">
      <w:pPr>
        <w:pStyle w:val="NormalIndent"/>
      </w:pPr>
    </w:p>
    <w:p w14:paraId="558522FE" w14:textId="77777777" w:rsidR="00937CAA" w:rsidRPr="00AF66BB" w:rsidRDefault="00937CAA" w:rsidP="00937CAA">
      <w:pPr>
        <w:pStyle w:val="NormalIndent"/>
        <w:ind w:firstLine="0"/>
      </w:pPr>
    </w:p>
    <w:p w14:paraId="6F9C3C18" w14:textId="77777777" w:rsidR="00937CAA" w:rsidRPr="00AF66BB" w:rsidRDefault="00937CAA" w:rsidP="00937CAA">
      <w:pPr>
        <w:ind w:left="0" w:firstLine="0"/>
      </w:pPr>
      <w:r>
        <w:rPr>
          <w:noProof/>
          <w:lang w:eastAsia="en-US"/>
        </w:rPr>
        <w:drawing>
          <wp:inline distT="0" distB="0" distL="0" distR="0" wp14:anchorId="438BE20F" wp14:editId="686C24D3">
            <wp:extent cx="4343400" cy="3552825"/>
            <wp:effectExtent l="0" t="0" r="0" b="9525"/>
            <wp:docPr id="8" name="Picture 8" descr="C:\Users\Jaakko\Desktop\Proto pics - Jaakko\Main Screen - On + Expla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akko\Desktop\Proto pics - Jaakko\Main Screen - On + Explanation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43400" cy="3552825"/>
                    </a:xfrm>
                    <a:prstGeom prst="rect">
                      <a:avLst/>
                    </a:prstGeom>
                    <a:noFill/>
                    <a:ln>
                      <a:noFill/>
                    </a:ln>
                  </pic:spPr>
                </pic:pic>
              </a:graphicData>
            </a:graphic>
          </wp:inline>
        </w:drawing>
      </w:r>
    </w:p>
    <w:p w14:paraId="57BA630C" w14:textId="77777777" w:rsidR="00937CAA" w:rsidRDefault="00937CAA" w:rsidP="00937CAA"/>
    <w:p w14:paraId="2476A6CB" w14:textId="77777777" w:rsidR="00937CAA" w:rsidRDefault="00937CAA" w:rsidP="00937CAA">
      <w:pPr>
        <w:pStyle w:val="NormalIndent"/>
        <w:ind w:firstLine="0"/>
        <w:jc w:val="center"/>
      </w:pPr>
      <w:r>
        <w:rPr>
          <w:b/>
          <w:bCs/>
        </w:rPr>
        <w:t>Figure 5: the main screen layout and explanations</w:t>
      </w:r>
    </w:p>
    <w:p w14:paraId="76E96EA4" w14:textId="77777777" w:rsidR="00937CAA" w:rsidRDefault="00937CAA" w:rsidP="00937CAA">
      <w:pPr>
        <w:pStyle w:val="NormalIndent"/>
      </w:pPr>
    </w:p>
    <w:p w14:paraId="744692EB" w14:textId="77777777" w:rsidR="00937CAA" w:rsidRDefault="00937CAA" w:rsidP="00937CAA">
      <w:pPr>
        <w:pStyle w:val="NormalIndent"/>
      </w:pPr>
    </w:p>
    <w:p w14:paraId="527F3FA0" w14:textId="77777777" w:rsidR="00937CAA" w:rsidRDefault="00937CAA" w:rsidP="00937CAA">
      <w:pPr>
        <w:pStyle w:val="NormalIndent"/>
      </w:pPr>
    </w:p>
    <w:p w14:paraId="76B8B982" w14:textId="77777777" w:rsidR="00937CAA" w:rsidRDefault="00937CAA" w:rsidP="00937CAA">
      <w:pPr>
        <w:pStyle w:val="NormalIndent"/>
        <w:numPr>
          <w:ilvl w:val="0"/>
          <w:numId w:val="10"/>
        </w:numPr>
      </w:pPr>
      <w:r>
        <w:lastRenderedPageBreak/>
        <w:t xml:space="preserve">                                                      b)</w:t>
      </w:r>
    </w:p>
    <w:p w14:paraId="27B1AF02" w14:textId="77777777" w:rsidR="00937CAA" w:rsidRDefault="00937CAA" w:rsidP="00937CAA">
      <w:pPr>
        <w:pStyle w:val="NormalIndent"/>
      </w:pPr>
      <w:r>
        <w:rPr>
          <w:noProof/>
          <w:lang w:eastAsia="en-US"/>
        </w:rPr>
        <w:drawing>
          <wp:inline distT="0" distB="0" distL="0" distR="0" wp14:anchorId="17CDA884" wp14:editId="47C69F14">
            <wp:extent cx="2238375" cy="3743325"/>
            <wp:effectExtent l="0" t="0" r="9525" b="9525"/>
            <wp:docPr id="7" name="Picture 7" descr="C:\Users\Jaakko\Desktop\Proto pics - Jaakko\Main Screen - 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akko\Desktop\Proto pics - Jaakko\Main Screen - Off.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38375" cy="3743325"/>
                    </a:xfrm>
                    <a:prstGeom prst="rect">
                      <a:avLst/>
                    </a:prstGeom>
                    <a:noFill/>
                    <a:ln>
                      <a:noFill/>
                    </a:ln>
                  </pic:spPr>
                </pic:pic>
              </a:graphicData>
            </a:graphic>
          </wp:inline>
        </w:drawing>
      </w:r>
      <w:r>
        <w:rPr>
          <w:noProof/>
          <w:lang w:eastAsia="en-US"/>
        </w:rPr>
        <w:drawing>
          <wp:inline distT="0" distB="0" distL="0" distR="0" wp14:anchorId="29D194EA" wp14:editId="684A95E5">
            <wp:extent cx="2247900" cy="3752850"/>
            <wp:effectExtent l="0" t="0" r="0" b="0"/>
            <wp:docPr id="6" name="Picture 6" descr="C:\Users\Jaakko\Desktop\Proto pics - Jaakko\Main Screen - Help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akko\Desktop\Proto pics - Jaakko\Main Screen - Help Menu.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47900" cy="3752850"/>
                    </a:xfrm>
                    <a:prstGeom prst="rect">
                      <a:avLst/>
                    </a:prstGeom>
                    <a:noFill/>
                    <a:ln>
                      <a:noFill/>
                    </a:ln>
                  </pic:spPr>
                </pic:pic>
              </a:graphicData>
            </a:graphic>
          </wp:inline>
        </w:drawing>
      </w:r>
    </w:p>
    <w:p w14:paraId="6693A017" w14:textId="77777777" w:rsidR="00937CAA" w:rsidRDefault="00937CAA" w:rsidP="00937CAA">
      <w:pPr>
        <w:pStyle w:val="NormalIndent"/>
        <w:numPr>
          <w:ilvl w:val="0"/>
          <w:numId w:val="10"/>
        </w:numPr>
      </w:pPr>
      <w:r>
        <w:t xml:space="preserve">                                                     d)</w:t>
      </w:r>
    </w:p>
    <w:p w14:paraId="48716D51" w14:textId="77777777" w:rsidR="00937CAA" w:rsidRDefault="00937CAA" w:rsidP="00937CAA">
      <w:pPr>
        <w:pStyle w:val="NormalIndent"/>
        <w:rPr>
          <w:snapToGrid w:val="0"/>
          <w:color w:val="000000"/>
          <w:w w:val="0"/>
          <w:sz w:val="0"/>
          <w:szCs w:val="0"/>
          <w:u w:color="000000"/>
          <w:bdr w:val="none" w:sz="0" w:space="0" w:color="000000"/>
          <w:shd w:val="clear" w:color="000000" w:fill="000000"/>
          <w:lang w:val="fi-FI"/>
        </w:rPr>
      </w:pPr>
      <w:r>
        <w:rPr>
          <w:noProof/>
          <w:lang w:eastAsia="en-US"/>
        </w:rPr>
        <w:drawing>
          <wp:inline distT="0" distB="0" distL="0" distR="0" wp14:anchorId="10655793" wp14:editId="1ADD4CAA">
            <wp:extent cx="2286000" cy="3838575"/>
            <wp:effectExtent l="0" t="0" r="0" b="9525"/>
            <wp:docPr id="5" name="Picture 5" descr="C:\Users\Jaakko\Desktop\Proto pics - Jaakko\Main Screen - Default Delay Dr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akko\Desktop\Proto pics - Jaakko\Main Screen - Default Delay Dropdow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86000" cy="3838575"/>
                    </a:xfrm>
                    <a:prstGeom prst="rect">
                      <a:avLst/>
                    </a:prstGeom>
                    <a:noFill/>
                    <a:ln>
                      <a:noFill/>
                    </a:ln>
                  </pic:spPr>
                </pic:pic>
              </a:graphicData>
            </a:graphic>
          </wp:inline>
        </w:drawing>
      </w:r>
      <w:r>
        <w:rPr>
          <w:noProof/>
          <w:color w:val="000000"/>
          <w:w w:val="0"/>
          <w:sz w:val="0"/>
          <w:szCs w:val="0"/>
          <w:u w:color="000000"/>
          <w:bdr w:val="none" w:sz="0" w:space="0" w:color="000000"/>
          <w:shd w:val="clear" w:color="000000" w:fill="000000"/>
          <w:lang w:eastAsia="en-US"/>
        </w:rPr>
        <w:drawing>
          <wp:inline distT="0" distB="0" distL="0" distR="0" wp14:anchorId="36D2DA51" wp14:editId="520E36FB">
            <wp:extent cx="2324100" cy="3838575"/>
            <wp:effectExtent l="0" t="0" r="0" b="9525"/>
            <wp:docPr id="4" name="Picture 4" descr="C:\Users\Jaakko\Desktop\Proto pics - Jaakko\Main Screen - 2hrs Option Cho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akko\Desktop\Proto pics - Jaakko\Main Screen - 2hrs Option Chosen.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24100" cy="3838575"/>
                    </a:xfrm>
                    <a:prstGeom prst="rect">
                      <a:avLst/>
                    </a:prstGeom>
                    <a:noFill/>
                    <a:ln>
                      <a:noFill/>
                    </a:ln>
                  </pic:spPr>
                </pic:pic>
              </a:graphicData>
            </a:graphic>
          </wp:inline>
        </w:drawing>
      </w:r>
    </w:p>
    <w:p w14:paraId="427BA9E5" w14:textId="77777777" w:rsidR="00937CAA" w:rsidRDefault="00937CAA" w:rsidP="00937CAA">
      <w:pPr>
        <w:pStyle w:val="NormalIndent"/>
        <w:ind w:firstLine="0"/>
        <w:jc w:val="center"/>
      </w:pPr>
      <w:r>
        <w:rPr>
          <w:b/>
          <w:bCs/>
        </w:rPr>
        <w:t xml:space="preserve">Figure 6: different states of the main screen: a) notifications off b) help menu c) default delay options dropdown-menu d) selecting default option </w:t>
      </w:r>
    </w:p>
    <w:p w14:paraId="1D319E7E" w14:textId="77777777" w:rsidR="00937CAA" w:rsidRPr="006A5FA1" w:rsidRDefault="00937CAA" w:rsidP="00937CAA">
      <w:pPr>
        <w:pStyle w:val="NormalIndent"/>
        <w:rPr>
          <w:snapToGrid w:val="0"/>
          <w:color w:val="000000"/>
          <w:w w:val="0"/>
          <w:sz w:val="0"/>
          <w:szCs w:val="0"/>
          <w:u w:color="000000"/>
          <w:bdr w:val="none" w:sz="0" w:space="0" w:color="000000"/>
          <w:shd w:val="clear" w:color="000000" w:fill="000000"/>
        </w:rPr>
      </w:pPr>
    </w:p>
    <w:p w14:paraId="139A1B9F" w14:textId="77777777" w:rsidR="00937CAA" w:rsidRPr="006A5FA1" w:rsidRDefault="00937CAA" w:rsidP="00937CAA">
      <w:pPr>
        <w:pStyle w:val="NormalIndent"/>
        <w:ind w:firstLine="0"/>
      </w:pPr>
    </w:p>
    <w:p w14:paraId="1A22600E" w14:textId="77777777" w:rsidR="00937CAA" w:rsidRDefault="00937CAA" w:rsidP="00937CAA">
      <w:pPr>
        <w:pStyle w:val="NormalIndent"/>
      </w:pPr>
    </w:p>
    <w:p w14:paraId="33CBC2E4" w14:textId="77777777" w:rsidR="00937CAA" w:rsidRDefault="00937CAA" w:rsidP="00937CAA">
      <w:pPr>
        <w:pStyle w:val="NormalIndent"/>
      </w:pPr>
      <w:r>
        <w:lastRenderedPageBreak/>
        <w:t>The application selection screen</w:t>
      </w:r>
      <w:r w:rsidR="00520322">
        <w:t xml:space="preserve"> is very simple and contains only</w:t>
      </w:r>
      <w:r>
        <w:t xml:space="preserve"> three main elements. The most important element</w:t>
      </w:r>
      <w:r w:rsidR="00520322">
        <w:t>s for</w:t>
      </w:r>
      <w:r>
        <w:t xml:space="preserve"> this selection screen are the application selectors which control the applications user wants to e</w:t>
      </w:r>
      <w:r w:rsidR="00520322">
        <w:t>nable or disable for the delaying</w:t>
      </w:r>
      <w:r>
        <w:t>. Disabled applications are displayed with white background and blue text, and enable</w:t>
      </w:r>
      <w:r w:rsidR="00520322">
        <w:t>d</w:t>
      </w:r>
      <w:r>
        <w:t xml:space="preserve"> applications with blue background, white text and checkma</w:t>
      </w:r>
      <w:r w:rsidR="00520322">
        <w:t>rk in front of the</w:t>
      </w:r>
      <w:r>
        <w:t xml:space="preserve"> names. The arrow located to the left in the toolbar takes the user back to the main screen and the question mark works similarly to the one located in the main screen.</w:t>
      </w:r>
    </w:p>
    <w:p w14:paraId="2B007B72" w14:textId="77777777" w:rsidR="00937CAA" w:rsidRDefault="00937CAA" w:rsidP="00937CAA">
      <w:pPr>
        <w:pStyle w:val="NormalIndent"/>
      </w:pPr>
    </w:p>
    <w:p w14:paraId="4C8C9D5A" w14:textId="77777777" w:rsidR="00937CAA" w:rsidRDefault="00937CAA" w:rsidP="00937CAA">
      <w:pPr>
        <w:pStyle w:val="NormalIndent"/>
      </w:pPr>
    </w:p>
    <w:p w14:paraId="497D76D6" w14:textId="77777777" w:rsidR="00937CAA" w:rsidRDefault="00937CAA" w:rsidP="00937CAA">
      <w:pPr>
        <w:pStyle w:val="NormalIndent"/>
      </w:pPr>
    </w:p>
    <w:p w14:paraId="6D44D438" w14:textId="77777777" w:rsidR="00937CAA" w:rsidRDefault="00937CAA" w:rsidP="00937CAA">
      <w:pPr>
        <w:pStyle w:val="NormalIndent"/>
      </w:pPr>
    </w:p>
    <w:p w14:paraId="048E5871" w14:textId="77777777" w:rsidR="00937CAA" w:rsidRDefault="00937CAA" w:rsidP="00937CAA">
      <w:pPr>
        <w:pStyle w:val="NormalIndent"/>
      </w:pPr>
      <w:r>
        <w:rPr>
          <w:noProof/>
          <w:lang w:eastAsia="en-US"/>
        </w:rPr>
        <w:drawing>
          <wp:inline distT="0" distB="0" distL="0" distR="0" wp14:anchorId="0660280F" wp14:editId="31ED7801">
            <wp:extent cx="4733925" cy="4210050"/>
            <wp:effectExtent l="0" t="0" r="9525" b="0"/>
            <wp:docPr id="3" name="Picture 3" descr="C:\Users\Jaakko\Desktop\Proto pics - Jaakko\App Screen - Default + Expla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akko\Desktop\Proto pics - Jaakko\App Screen - Default + Explanation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33925" cy="4210050"/>
                    </a:xfrm>
                    <a:prstGeom prst="rect">
                      <a:avLst/>
                    </a:prstGeom>
                    <a:noFill/>
                    <a:ln>
                      <a:noFill/>
                    </a:ln>
                  </pic:spPr>
                </pic:pic>
              </a:graphicData>
            </a:graphic>
          </wp:inline>
        </w:drawing>
      </w:r>
    </w:p>
    <w:p w14:paraId="63E39056" w14:textId="77777777" w:rsidR="00937CAA" w:rsidRDefault="00937CAA" w:rsidP="00937CAA">
      <w:pPr>
        <w:pStyle w:val="NormalIndent"/>
        <w:ind w:firstLine="0"/>
        <w:jc w:val="center"/>
      </w:pPr>
      <w:r>
        <w:rPr>
          <w:b/>
          <w:bCs/>
        </w:rPr>
        <w:t>Figure 7: the app screen layout and explanations</w:t>
      </w:r>
    </w:p>
    <w:p w14:paraId="2C25104E" w14:textId="77777777" w:rsidR="00937CAA" w:rsidRDefault="00937CAA" w:rsidP="00937CAA">
      <w:pPr>
        <w:pStyle w:val="NormalIndent"/>
      </w:pPr>
    </w:p>
    <w:p w14:paraId="24EF4ABE" w14:textId="77777777" w:rsidR="00937CAA" w:rsidRDefault="00937CAA" w:rsidP="00937CAA">
      <w:pPr>
        <w:pStyle w:val="NormalIndent"/>
      </w:pPr>
    </w:p>
    <w:p w14:paraId="0B131CAA" w14:textId="77777777" w:rsidR="00937CAA" w:rsidRDefault="00937CAA" w:rsidP="00937CAA">
      <w:pPr>
        <w:pStyle w:val="NormalIndent"/>
      </w:pPr>
    </w:p>
    <w:p w14:paraId="773F5DBA" w14:textId="77777777" w:rsidR="00937CAA" w:rsidRDefault="00937CAA" w:rsidP="00937CAA">
      <w:pPr>
        <w:pStyle w:val="NormalIndent"/>
      </w:pPr>
    </w:p>
    <w:p w14:paraId="54FB9CB5" w14:textId="77777777" w:rsidR="00937CAA" w:rsidRDefault="00937CAA" w:rsidP="00937CAA">
      <w:pPr>
        <w:pStyle w:val="NormalIndent"/>
      </w:pPr>
    </w:p>
    <w:p w14:paraId="53B7BA92" w14:textId="77777777" w:rsidR="00937CAA" w:rsidRDefault="00937CAA" w:rsidP="00937CAA">
      <w:pPr>
        <w:pStyle w:val="NormalIndent"/>
      </w:pPr>
    </w:p>
    <w:p w14:paraId="4A7D65AE" w14:textId="77777777" w:rsidR="00937CAA" w:rsidRDefault="00937CAA" w:rsidP="00937CAA">
      <w:pPr>
        <w:pStyle w:val="NormalIndent"/>
      </w:pPr>
    </w:p>
    <w:p w14:paraId="47B29A9A" w14:textId="77777777" w:rsidR="00937CAA" w:rsidRDefault="00937CAA" w:rsidP="00937CAA">
      <w:pPr>
        <w:pStyle w:val="NormalIndent"/>
        <w:ind w:firstLine="0"/>
      </w:pPr>
    </w:p>
    <w:p w14:paraId="29E1F058" w14:textId="42CC1B97" w:rsidR="00937CAA" w:rsidRDefault="00937CAA" w:rsidP="00937CAA">
      <w:pPr>
        <w:pStyle w:val="NormalIndent"/>
      </w:pPr>
      <w:r>
        <w:t xml:space="preserve">The help menu for the application is </w:t>
      </w:r>
      <w:del w:id="84" w:author="Niels van Berkel" w:date="2016-11-16T16:11:00Z">
        <w:r w:rsidDel="00DD4E2D">
          <w:delText xml:space="preserve">pretty </w:delText>
        </w:r>
      </w:del>
      <w:ins w:id="85" w:author="Niels van Berkel" w:date="2016-11-16T16:11:00Z">
        <w:r w:rsidR="00DD4E2D">
          <w:t>a</w:t>
        </w:r>
        <w:r w:rsidR="00DD4E2D">
          <w:t xml:space="preserve"> </w:t>
        </w:r>
      </w:ins>
      <w:r>
        <w:t>simple pop-up window which displays the most common problems and answers</w:t>
      </w:r>
      <w:r w:rsidR="00520322">
        <w:t xml:space="preserve"> to them</w:t>
      </w:r>
      <w:r>
        <w:t xml:space="preserve"> for the user. It is accessible through the question mark button in the toolbar in the both main and app</w:t>
      </w:r>
      <w:r w:rsidR="00520322">
        <w:t>lication selection</w:t>
      </w:r>
      <w:r>
        <w:t xml:space="preserve"> screen. </w:t>
      </w:r>
      <w:r w:rsidR="00520322">
        <w:t>User</w:t>
      </w:r>
      <w:r>
        <w:t xml:space="preserve"> can scroll down the help menu for more</w:t>
      </w:r>
      <w:r w:rsidR="00520322">
        <w:t xml:space="preserve"> questions and answers. When user</w:t>
      </w:r>
      <w:r>
        <w:t xml:space="preserve"> want</w:t>
      </w:r>
      <w:r w:rsidR="00520322">
        <w:t>s</w:t>
      </w:r>
      <w:r>
        <w:t xml:space="preserve"> </w:t>
      </w:r>
      <w:r>
        <w:lastRenderedPageBreak/>
        <w:t>to exit the menu there is a button with</w:t>
      </w:r>
      <w:r w:rsidR="00520322">
        <w:t xml:space="preserve"> an</w:t>
      </w:r>
      <w:r>
        <w:t xml:space="preserve"> arrow in bottom of the menu which enables user to exit whenever it is wanted.</w:t>
      </w:r>
    </w:p>
    <w:p w14:paraId="5BCE371C" w14:textId="77777777" w:rsidR="00937CAA" w:rsidRDefault="00937CAA" w:rsidP="00937CAA">
      <w:pPr>
        <w:pStyle w:val="NormalIndent"/>
      </w:pPr>
    </w:p>
    <w:p w14:paraId="11251088" w14:textId="77777777" w:rsidR="00937CAA" w:rsidRDefault="00937CAA" w:rsidP="00937CAA">
      <w:pPr>
        <w:pStyle w:val="NormalIndent"/>
      </w:pPr>
    </w:p>
    <w:p w14:paraId="55F7DF56" w14:textId="77777777" w:rsidR="00937CAA" w:rsidRDefault="00937CAA" w:rsidP="00937CAA">
      <w:pPr>
        <w:pStyle w:val="NormalIndent"/>
        <w:numPr>
          <w:ilvl w:val="0"/>
          <w:numId w:val="11"/>
        </w:numPr>
      </w:pPr>
      <w:r>
        <w:t xml:space="preserve">                                                          b)</w:t>
      </w:r>
    </w:p>
    <w:p w14:paraId="213FCD59" w14:textId="77777777" w:rsidR="00937CAA" w:rsidRDefault="00937CAA" w:rsidP="00937CAA">
      <w:pPr>
        <w:pStyle w:val="NormalIndent"/>
      </w:pPr>
      <w:r>
        <w:rPr>
          <w:noProof/>
          <w:lang w:eastAsia="en-US"/>
        </w:rPr>
        <w:drawing>
          <wp:inline distT="0" distB="0" distL="0" distR="0" wp14:anchorId="7E218CCF" wp14:editId="6823E838">
            <wp:extent cx="2438400" cy="4038600"/>
            <wp:effectExtent l="0" t="0" r="0" b="0"/>
            <wp:docPr id="2" name="Picture 2" descr="C:\Users\Jaakko\Desktop\Proto pics - Jaakko\App Screen - Help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akko\Desktop\Proto pics - Jaakko\App Screen - Help Menu.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38400" cy="4038600"/>
                    </a:xfrm>
                    <a:prstGeom prst="rect">
                      <a:avLst/>
                    </a:prstGeom>
                    <a:noFill/>
                    <a:ln>
                      <a:noFill/>
                    </a:ln>
                  </pic:spPr>
                </pic:pic>
              </a:graphicData>
            </a:graphic>
          </wp:inline>
        </w:drawing>
      </w:r>
      <w:r>
        <w:rPr>
          <w:noProof/>
          <w:lang w:eastAsia="en-US"/>
        </w:rPr>
        <w:drawing>
          <wp:inline distT="0" distB="0" distL="0" distR="0" wp14:anchorId="44909279" wp14:editId="794FF589">
            <wp:extent cx="2419350" cy="4048125"/>
            <wp:effectExtent l="0" t="0" r="0" b="9525"/>
            <wp:docPr id="1" name="Picture 1" descr="C:\Users\Jaakko\Desktop\Proto pics - Jaakko\App Screen - Apps 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akko\Desktop\Proto pics - Jaakko\App Screen - Apps Selected.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19350" cy="4048125"/>
                    </a:xfrm>
                    <a:prstGeom prst="rect">
                      <a:avLst/>
                    </a:prstGeom>
                    <a:noFill/>
                    <a:ln>
                      <a:noFill/>
                    </a:ln>
                  </pic:spPr>
                </pic:pic>
              </a:graphicData>
            </a:graphic>
          </wp:inline>
        </w:drawing>
      </w:r>
    </w:p>
    <w:p w14:paraId="27B58069" w14:textId="77777777" w:rsidR="00937CAA" w:rsidRDefault="00937CAA" w:rsidP="00937CAA">
      <w:pPr>
        <w:pStyle w:val="NormalIndent"/>
      </w:pPr>
      <w:r>
        <w:rPr>
          <w:b/>
          <w:bCs/>
        </w:rPr>
        <w:t>Figure 6: different states of the app screen: a) help menu b) some apps have been selected</w:t>
      </w:r>
    </w:p>
    <w:p w14:paraId="790C1502" w14:textId="77777777" w:rsidR="00937CAA" w:rsidRDefault="00937CAA" w:rsidP="00937CAA">
      <w:pPr>
        <w:pStyle w:val="NormalIndent"/>
      </w:pPr>
    </w:p>
    <w:p w14:paraId="5F8ED7E6" w14:textId="77777777" w:rsidR="00937CAA" w:rsidRDefault="00937CAA" w:rsidP="00937CAA">
      <w:pPr>
        <w:pStyle w:val="NormalIndent"/>
      </w:pPr>
    </w:p>
    <w:p w14:paraId="05FD7B3C" w14:textId="77777777" w:rsidR="00937CAA" w:rsidRDefault="00937CAA" w:rsidP="00937CAA">
      <w:pPr>
        <w:pStyle w:val="NormalIndent"/>
      </w:pPr>
    </w:p>
    <w:p w14:paraId="686D56C1" w14:textId="77777777" w:rsidR="00937CAA" w:rsidRDefault="00937CAA" w:rsidP="00937CAA">
      <w:pPr>
        <w:pStyle w:val="NormalIndent"/>
      </w:pPr>
    </w:p>
    <w:p w14:paraId="45A61F87" w14:textId="77777777" w:rsidR="00937CAA" w:rsidRDefault="00937CAA" w:rsidP="00937CAA">
      <w:pPr>
        <w:pStyle w:val="NormalIndent"/>
      </w:pPr>
    </w:p>
    <w:p w14:paraId="111449B9" w14:textId="77777777" w:rsidR="00937CAA" w:rsidRDefault="00937CAA" w:rsidP="00937CAA">
      <w:pPr>
        <w:pStyle w:val="NormalIndent"/>
      </w:pPr>
    </w:p>
    <w:p w14:paraId="525D0337" w14:textId="77777777" w:rsidR="00937CAA" w:rsidRDefault="00937CAA" w:rsidP="00937CAA">
      <w:pPr>
        <w:pStyle w:val="NormalIndent"/>
      </w:pPr>
    </w:p>
    <w:p w14:paraId="555139FC" w14:textId="77777777" w:rsidR="00937CAA" w:rsidRDefault="00937CAA" w:rsidP="00937CAA">
      <w:pPr>
        <w:pStyle w:val="NormalIndent"/>
      </w:pPr>
    </w:p>
    <w:p w14:paraId="282A4CB1" w14:textId="77777777" w:rsidR="00937CAA" w:rsidRDefault="00937CAA" w:rsidP="00937CAA">
      <w:pPr>
        <w:pStyle w:val="NormalIndent"/>
      </w:pPr>
    </w:p>
    <w:p w14:paraId="79CCFB76" w14:textId="77777777" w:rsidR="00937CAA" w:rsidRDefault="00937CAA" w:rsidP="00937CAA">
      <w:pPr>
        <w:pStyle w:val="NormalIndent"/>
      </w:pPr>
    </w:p>
    <w:p w14:paraId="47D7E3EA" w14:textId="77777777" w:rsidR="00937CAA" w:rsidRDefault="00937CAA" w:rsidP="00937CAA">
      <w:pPr>
        <w:pStyle w:val="NormalIndent"/>
      </w:pPr>
    </w:p>
    <w:p w14:paraId="404F6033" w14:textId="77777777" w:rsidR="00937CAA" w:rsidRDefault="00937CAA" w:rsidP="00937CAA">
      <w:pPr>
        <w:pStyle w:val="NormalIndent"/>
      </w:pPr>
    </w:p>
    <w:p w14:paraId="402A5659" w14:textId="77777777" w:rsidR="00937CAA" w:rsidRDefault="00937CAA" w:rsidP="00937CAA">
      <w:pPr>
        <w:pStyle w:val="NormalIndent"/>
      </w:pPr>
    </w:p>
    <w:p w14:paraId="333F7BA9" w14:textId="77777777" w:rsidR="00937CAA" w:rsidRDefault="00937CAA" w:rsidP="00937CAA">
      <w:pPr>
        <w:pStyle w:val="NormalIndent"/>
      </w:pPr>
    </w:p>
    <w:p w14:paraId="2577C861" w14:textId="77777777" w:rsidR="00937CAA" w:rsidRDefault="00937CAA" w:rsidP="00937CAA">
      <w:pPr>
        <w:pStyle w:val="NormalIndent"/>
        <w:ind w:firstLine="0"/>
      </w:pPr>
    </w:p>
    <w:p w14:paraId="7F4EFDBD" w14:textId="77777777" w:rsidR="00937CAA" w:rsidRDefault="00937CAA" w:rsidP="00937CAA">
      <w:pPr>
        <w:pStyle w:val="NormalIndent"/>
        <w:ind w:firstLine="0"/>
      </w:pPr>
    </w:p>
    <w:p w14:paraId="146926F6" w14:textId="77777777" w:rsidR="00937CAA" w:rsidRDefault="00937CAA" w:rsidP="00937CAA">
      <w:pPr>
        <w:pStyle w:val="Heading1"/>
        <w:pageBreakBefore/>
        <w:numPr>
          <w:ilvl w:val="0"/>
          <w:numId w:val="1"/>
        </w:numPr>
        <w:ind w:left="431" w:hanging="431"/>
      </w:pPr>
      <w:commentRangeStart w:id="86"/>
      <w:r>
        <w:lastRenderedPageBreak/>
        <w:t>User comments</w:t>
      </w:r>
      <w:commentRangeEnd w:id="86"/>
      <w:r w:rsidR="00DD4E2D">
        <w:rPr>
          <w:rStyle w:val="CommentReference"/>
          <w:rFonts w:cs="Times New Roman"/>
          <w:b w:val="0"/>
          <w:bCs w:val="0"/>
          <w:caps w:val="0"/>
          <w:kern w:val="0"/>
        </w:rPr>
        <w:commentReference w:id="86"/>
      </w:r>
    </w:p>
    <w:p w14:paraId="2108630B" w14:textId="77777777" w:rsidR="00937CAA" w:rsidRDefault="00937CAA" w:rsidP="00937CAA"/>
    <w:p w14:paraId="59CC4EE6" w14:textId="77777777" w:rsidR="00937CAA" w:rsidRDefault="00937CAA" w:rsidP="00937CAA">
      <w:pPr>
        <w:pStyle w:val="NormalIndent"/>
        <w:ind w:firstLine="0"/>
      </w:pPr>
      <w:r>
        <w:t xml:space="preserve">To fully understand our future customers and their needs, we asked questions from our potential customers. The purpose of these questions was to give us more information about what kind of features users wish to have and what options the app should have to satisfy the needs of our clients. </w:t>
      </w:r>
    </w:p>
    <w:p w14:paraId="0DFBA659" w14:textId="77777777" w:rsidR="00937CAA" w:rsidRDefault="00937CAA" w:rsidP="00937CAA">
      <w:pPr>
        <w:pStyle w:val="NormalIndent"/>
        <w:ind w:firstLine="0"/>
      </w:pPr>
    </w:p>
    <w:p w14:paraId="0A29612D" w14:textId="77777777" w:rsidR="00937CAA" w:rsidRDefault="00937CAA" w:rsidP="00937CAA">
      <w:pPr>
        <w:pStyle w:val="NormalIndent"/>
        <w:ind w:firstLine="0"/>
      </w:pPr>
      <w:r>
        <w:t>Conversations with every potential client took only around 10-15 minutes to keep answers neutral. The answers pointed to the most important features in our app instantly, but they can also inspire in our future research.</w:t>
      </w:r>
    </w:p>
    <w:p w14:paraId="7081C1B4" w14:textId="77777777" w:rsidR="00937CAA" w:rsidRDefault="00937CAA" w:rsidP="00937CAA">
      <w:pPr>
        <w:pStyle w:val="NormalIndent"/>
        <w:ind w:firstLine="0"/>
      </w:pPr>
    </w:p>
    <w:p w14:paraId="3CF105BC" w14:textId="7EBCC273" w:rsidR="00937CAA" w:rsidRDefault="00937CAA" w:rsidP="00937CAA">
      <w:pPr>
        <w:pStyle w:val="NormalIndent"/>
        <w:ind w:firstLine="0"/>
        <w:rPr>
          <w:i/>
          <w:iCs/>
        </w:rPr>
      </w:pPr>
      <w:del w:id="87" w:author="Niels van Berkel" w:date="2016-11-16T16:11:00Z">
        <w:r w:rsidDel="00DD4E2D">
          <w:delText xml:space="preserve">Basically </w:delText>
        </w:r>
      </w:del>
      <w:ins w:id="88" w:author="Niels van Berkel" w:date="2016-11-16T16:11:00Z">
        <w:r w:rsidR="00DD4E2D">
          <w:t xml:space="preserve">Questions </w:t>
        </w:r>
      </w:ins>
      <w:r>
        <w:t>we asked</w:t>
      </w:r>
      <w:ins w:id="89" w:author="Niels van Berkel" w:date="2016-11-16T16:11:00Z">
        <w:r w:rsidR="00DD4E2D">
          <w:t xml:space="preserve"> our study participants</w:t>
        </w:r>
      </w:ins>
      <w:r>
        <w:t>:</w:t>
      </w:r>
    </w:p>
    <w:p w14:paraId="0575D425" w14:textId="77777777" w:rsidR="00937CAA" w:rsidRDefault="00937CAA" w:rsidP="00937CAA">
      <w:pPr>
        <w:pStyle w:val="NormalIndent"/>
        <w:numPr>
          <w:ilvl w:val="0"/>
          <w:numId w:val="8"/>
        </w:numPr>
        <w:rPr>
          <w:i/>
          <w:iCs/>
        </w:rPr>
      </w:pPr>
      <w:r>
        <w:rPr>
          <w:i/>
          <w:iCs/>
        </w:rPr>
        <w:t xml:space="preserve">“If you had an app that could delay Facebook or Emails for a time, at what time would you use </w:t>
      </w:r>
      <w:proofErr w:type="gramStart"/>
      <w:r>
        <w:rPr>
          <w:i/>
          <w:iCs/>
        </w:rPr>
        <w:t>this ?</w:t>
      </w:r>
      <w:proofErr w:type="gramEnd"/>
      <w:r>
        <w:rPr>
          <w:i/>
          <w:iCs/>
        </w:rPr>
        <w:t>( referred to examples like work and school)”.</w:t>
      </w:r>
    </w:p>
    <w:p w14:paraId="14583090" w14:textId="77777777" w:rsidR="00937CAA" w:rsidRDefault="00937CAA" w:rsidP="00937CAA">
      <w:pPr>
        <w:pStyle w:val="NormalIndent"/>
        <w:numPr>
          <w:ilvl w:val="0"/>
          <w:numId w:val="8"/>
        </w:numPr>
        <w:rPr>
          <w:i/>
          <w:iCs/>
        </w:rPr>
      </w:pPr>
      <w:r>
        <w:rPr>
          <w:i/>
          <w:iCs/>
        </w:rPr>
        <w:t xml:space="preserve"> “Do you think this could help you to focus better on your workday or maybe in a meeting, if you couldn’t be disturbed by your phone unless it is an emergency?”</w:t>
      </w:r>
    </w:p>
    <w:p w14:paraId="164BC2BB" w14:textId="77777777" w:rsidR="00937CAA" w:rsidRDefault="00937CAA" w:rsidP="00937CAA">
      <w:pPr>
        <w:pStyle w:val="NormalIndent"/>
        <w:numPr>
          <w:ilvl w:val="0"/>
          <w:numId w:val="7"/>
        </w:numPr>
        <w:rPr>
          <w:i/>
          <w:iCs/>
        </w:rPr>
      </w:pPr>
      <w:r>
        <w:rPr>
          <w:i/>
          <w:iCs/>
        </w:rPr>
        <w:t>“Which apps would be most important to delay and why these?”</w:t>
      </w:r>
    </w:p>
    <w:p w14:paraId="737A3F2C" w14:textId="77777777" w:rsidR="00937CAA" w:rsidRDefault="00937CAA" w:rsidP="00937CAA">
      <w:pPr>
        <w:pStyle w:val="NormalIndent"/>
        <w:numPr>
          <w:ilvl w:val="0"/>
          <w:numId w:val="6"/>
        </w:numPr>
      </w:pPr>
      <w:r>
        <w:rPr>
          <w:i/>
          <w:iCs/>
        </w:rPr>
        <w:t>“Do you have anything you would like to add, now that you have a full view of what you could have”?</w:t>
      </w:r>
    </w:p>
    <w:p w14:paraId="33D66083" w14:textId="77777777" w:rsidR="00937CAA" w:rsidRDefault="00937CAA" w:rsidP="00937CAA">
      <w:pPr>
        <w:pStyle w:val="NormalIndent"/>
        <w:ind w:firstLine="0"/>
      </w:pPr>
    </w:p>
    <w:p w14:paraId="42416039" w14:textId="77777777" w:rsidR="00937CAA" w:rsidRDefault="00937CAA" w:rsidP="00937CAA">
      <w:pPr>
        <w:pStyle w:val="NormalIndent"/>
        <w:ind w:firstLine="0"/>
        <w:rPr>
          <w:i/>
          <w:iCs/>
        </w:rPr>
      </w:pPr>
      <w:r>
        <w:t>After feedback here are the main points our potential clients had:</w:t>
      </w:r>
    </w:p>
    <w:p w14:paraId="6115545B" w14:textId="77777777" w:rsidR="00937CAA" w:rsidRDefault="00937CAA" w:rsidP="00937CAA">
      <w:pPr>
        <w:pStyle w:val="NormalIndent"/>
        <w:numPr>
          <w:ilvl w:val="0"/>
          <w:numId w:val="9"/>
        </w:numPr>
        <w:rPr>
          <w:i/>
          <w:iCs/>
        </w:rPr>
      </w:pPr>
      <w:r>
        <w:rPr>
          <w:i/>
          <w:iCs/>
        </w:rPr>
        <w:t xml:space="preserve">“It would be actually very nice to have an option to delay my </w:t>
      </w:r>
      <w:proofErr w:type="spellStart"/>
      <w:proofErr w:type="gramStart"/>
      <w:r>
        <w:rPr>
          <w:i/>
          <w:iCs/>
        </w:rPr>
        <w:t>facebook</w:t>
      </w:r>
      <w:proofErr w:type="spellEnd"/>
      <w:r>
        <w:rPr>
          <w:i/>
          <w:iCs/>
        </w:rPr>
        <w:t xml:space="preserve"> ,</w:t>
      </w:r>
      <w:proofErr w:type="gramEnd"/>
      <w:r>
        <w:rPr>
          <w:i/>
          <w:iCs/>
        </w:rPr>
        <w:t xml:space="preserve"> Email, </w:t>
      </w:r>
      <w:proofErr w:type="spellStart"/>
      <w:r>
        <w:rPr>
          <w:i/>
          <w:iCs/>
        </w:rPr>
        <w:t>Whatsapp</w:t>
      </w:r>
      <w:proofErr w:type="spellEnd"/>
      <w:r>
        <w:rPr>
          <w:i/>
          <w:iCs/>
        </w:rPr>
        <w:t>, notification when I go to class, but I’m worried that I won’t remember to turn it back on”</w:t>
      </w:r>
    </w:p>
    <w:p w14:paraId="0A52053F" w14:textId="77777777" w:rsidR="00937CAA" w:rsidRDefault="00937CAA" w:rsidP="00937CAA">
      <w:pPr>
        <w:pStyle w:val="NormalIndent"/>
        <w:numPr>
          <w:ilvl w:val="0"/>
          <w:numId w:val="9"/>
        </w:numPr>
        <w:rPr>
          <w:i/>
          <w:iCs/>
        </w:rPr>
      </w:pPr>
      <w:r>
        <w:rPr>
          <w:i/>
          <w:iCs/>
        </w:rPr>
        <w:t>“The settings I make in the app should be saved so I don’t have to change them every time”</w:t>
      </w:r>
    </w:p>
    <w:p w14:paraId="07A001BB" w14:textId="77777777" w:rsidR="00937CAA" w:rsidRDefault="00937CAA" w:rsidP="00937CAA">
      <w:pPr>
        <w:pStyle w:val="NormalIndent"/>
        <w:numPr>
          <w:ilvl w:val="0"/>
          <w:numId w:val="9"/>
        </w:numPr>
        <w:rPr>
          <w:i/>
          <w:iCs/>
        </w:rPr>
      </w:pPr>
      <w:r>
        <w:rPr>
          <w:i/>
          <w:iCs/>
        </w:rPr>
        <w:t xml:space="preserve">“App should be easy to use, like it could have a button to turn it on and off, maybe </w:t>
      </w:r>
      <w:proofErr w:type="gramStart"/>
      <w:r>
        <w:rPr>
          <w:i/>
          <w:iCs/>
        </w:rPr>
        <w:t>widget ?</w:t>
      </w:r>
      <w:proofErr w:type="gramEnd"/>
      <w:r>
        <w:rPr>
          <w:i/>
          <w:iCs/>
        </w:rPr>
        <w:t>”</w:t>
      </w:r>
    </w:p>
    <w:p w14:paraId="206F0D1F" w14:textId="77777777" w:rsidR="00937CAA" w:rsidRDefault="00937CAA" w:rsidP="00937CAA">
      <w:pPr>
        <w:pStyle w:val="NormalIndent"/>
        <w:numPr>
          <w:ilvl w:val="0"/>
          <w:numId w:val="9"/>
        </w:numPr>
      </w:pPr>
      <w:r>
        <w:rPr>
          <w:i/>
          <w:iCs/>
        </w:rPr>
        <w:t>“Delaying for an hour or to only and then the app would turn off by itself would be nice so I could just select “delay for 2 hours” and that’s all”</w:t>
      </w:r>
    </w:p>
    <w:p w14:paraId="5F571BDA" w14:textId="77777777" w:rsidR="00937CAA" w:rsidRDefault="00937CAA" w:rsidP="00937CAA">
      <w:pPr>
        <w:pStyle w:val="NormalIndent"/>
        <w:ind w:firstLine="0"/>
      </w:pPr>
    </w:p>
    <w:p w14:paraId="2BD45FE0" w14:textId="77777777" w:rsidR="00937CAA" w:rsidRDefault="00937CAA" w:rsidP="00937CAA">
      <w:pPr>
        <w:pStyle w:val="NormalIndent"/>
        <w:ind w:firstLine="0"/>
      </w:pPr>
      <w:r>
        <w:t xml:space="preserve">After research analyses, we are more enlightened as a group of our potential customer needs. We have a full picture of the features people want and how they should work in order to satisfy our clients in a best way possible. </w:t>
      </w:r>
    </w:p>
    <w:p w14:paraId="0D6EDA83" w14:textId="77777777" w:rsidR="00937CAA" w:rsidRDefault="00937CAA" w:rsidP="00937CAA">
      <w:pPr>
        <w:pStyle w:val="Heading1"/>
        <w:pageBreakBefore/>
        <w:numPr>
          <w:ilvl w:val="0"/>
          <w:numId w:val="1"/>
        </w:numPr>
        <w:ind w:left="431" w:hanging="431"/>
      </w:pPr>
      <w:r>
        <w:lastRenderedPageBreak/>
        <w:t>Analysis</w:t>
      </w:r>
    </w:p>
    <w:p w14:paraId="70C187AA" w14:textId="77777777" w:rsidR="00937CAA" w:rsidRDefault="00937CAA" w:rsidP="00937CAA"/>
    <w:p w14:paraId="4B7E67D0" w14:textId="06B4F7BD" w:rsidR="00937CAA" w:rsidRDefault="00937CAA" w:rsidP="00937CAA">
      <w:pPr>
        <w:pStyle w:val="NormalIndent"/>
        <w:ind w:firstLine="0"/>
      </w:pPr>
      <w:r>
        <w:t>The annoyance of push notifications is scientifically known subject. The response time to notifications have been measured [1</w:t>
      </w:r>
      <w:ins w:id="90" w:author="Niels van Berkel" w:date="2016-11-16T16:13:00Z">
        <w:r w:rsidR="00E77A5E">
          <w:t>,</w:t>
        </w:r>
      </w:ins>
      <w:del w:id="91" w:author="Niels van Berkel" w:date="2016-11-16T16:13:00Z">
        <w:r w:rsidDel="00E77A5E">
          <w:delText>][</w:delText>
        </w:r>
      </w:del>
      <w:r>
        <w:t>3] and the subjective experience of the user have been polled [2]. Our application will do both of those measurements.</w:t>
      </w:r>
    </w:p>
    <w:p w14:paraId="4B61757F" w14:textId="77777777" w:rsidR="00937CAA" w:rsidRDefault="00937CAA" w:rsidP="00937CAA">
      <w:pPr>
        <w:pStyle w:val="NormalIndent"/>
        <w:ind w:firstLine="0"/>
      </w:pPr>
    </w:p>
    <w:p w14:paraId="74E5684B" w14:textId="7C890161" w:rsidR="00937CAA" w:rsidRDefault="00937CAA" w:rsidP="00937CAA">
      <w:pPr>
        <w:pStyle w:val="NormalIndent"/>
        <w:ind w:firstLine="0"/>
      </w:pPr>
      <w:r>
        <w:t xml:space="preserve">There </w:t>
      </w:r>
      <w:proofErr w:type="gramStart"/>
      <w:r>
        <w:t>are</w:t>
      </w:r>
      <w:proofErr w:type="gramEnd"/>
      <w:r>
        <w:t xml:space="preserve"> some similar application in Play-store [9</w:t>
      </w:r>
      <w:ins w:id="92" w:author="Niels van Berkel" w:date="2016-11-16T16:14:00Z">
        <w:r w:rsidR="00E77A5E">
          <w:t>,</w:t>
        </w:r>
      </w:ins>
      <w:del w:id="93" w:author="Niels van Berkel" w:date="2016-11-16T16:14:00Z">
        <w:r w:rsidDel="00E77A5E">
          <w:delText>][</w:delText>
        </w:r>
      </w:del>
      <w:r>
        <w:t xml:space="preserve">10]. Our application </w:t>
      </w:r>
      <w:del w:id="94" w:author="Niels van Berkel" w:date="2016-11-16T16:14:00Z">
        <w:r w:rsidDel="00E77A5E">
          <w:delText>have</w:delText>
        </w:r>
      </w:del>
      <w:ins w:id="95" w:author="Niels van Berkel" w:date="2016-11-16T16:14:00Z">
        <w:r w:rsidR="00E77A5E">
          <w:t>has</w:t>
        </w:r>
      </w:ins>
      <w:r>
        <w:t xml:space="preserve"> the unique feature of delaying notifications.</w:t>
      </w:r>
    </w:p>
    <w:p w14:paraId="1FDEF950" w14:textId="77777777" w:rsidR="00937CAA" w:rsidRDefault="00937CAA" w:rsidP="00937CAA">
      <w:pPr>
        <w:pStyle w:val="NormalIndent"/>
        <w:ind w:firstLine="0"/>
      </w:pPr>
    </w:p>
    <w:p w14:paraId="480F337A" w14:textId="77777777" w:rsidR="00937CAA" w:rsidRDefault="00937CAA" w:rsidP="00937CAA">
      <w:pPr>
        <w:pStyle w:val="NormalIndent"/>
        <w:ind w:firstLine="0"/>
      </w:pPr>
      <w:r>
        <w:t>Notification Filter [9] was the first similar application we found. The first impression after opening the app is that you have to be using this app and you had to modify your apps. This is not what we want at all. We want that the user has an option to use the app if she/he wishes. There is no need to use it all the time and keep consuming your battery for nothing. Also NT (notification filter) had three steps that you had to do before using the app. We want offer max 3 different side.  The front page that includes easy access, on/</w:t>
      </w:r>
      <w:proofErr w:type="gramStart"/>
      <w:r>
        <w:t>off,  the</w:t>
      </w:r>
      <w:proofErr w:type="gramEnd"/>
      <w:r>
        <w:t xml:space="preserve"> time for how long to delay. Second page is for settings. Which apps you can delay and the checking is easy as it could be as shown in interface design. The third page is for more detailed settings for certain apps. This page will be for more advanced users so not a mandatory for user.</w:t>
      </w:r>
    </w:p>
    <w:p w14:paraId="0A3698C1" w14:textId="77777777" w:rsidR="00937CAA" w:rsidRDefault="00937CAA" w:rsidP="00937CAA">
      <w:pPr>
        <w:pStyle w:val="NormalIndent"/>
        <w:ind w:firstLine="0"/>
      </w:pPr>
    </w:p>
    <w:p w14:paraId="6B8ED7E3" w14:textId="77777777" w:rsidR="00937CAA" w:rsidRDefault="00937CAA" w:rsidP="00937CAA">
      <w:pPr>
        <w:pStyle w:val="NormalIndent"/>
        <w:ind w:firstLine="0"/>
      </w:pPr>
      <w:r>
        <w:t>As overall we want the user feel like this is just one app to help her/him in everyday life without thinking what kind of data will be this app collecting from me and how much it consumes my battery.  We want to offer something that is easy to use, don’t feel mandatory and can be used only when you want!</w:t>
      </w:r>
    </w:p>
    <w:p w14:paraId="61FD0D02" w14:textId="77777777" w:rsidR="00937CAA" w:rsidRDefault="00937CAA" w:rsidP="00937CAA">
      <w:pPr>
        <w:pStyle w:val="NormalIndent"/>
        <w:ind w:firstLine="0"/>
      </w:pPr>
    </w:p>
    <w:p w14:paraId="43E8F525" w14:textId="77777777" w:rsidR="00937CAA" w:rsidRPr="00563ABA" w:rsidRDefault="00937CAA" w:rsidP="00937CAA">
      <w:pPr>
        <w:pStyle w:val="NormalIndent"/>
        <w:ind w:firstLine="0"/>
      </w:pPr>
      <w:r w:rsidRPr="00563ABA">
        <w:t>This project is a combination of known parts, both in marketing and scientific perspective, which makes it a good design.</w:t>
      </w:r>
    </w:p>
    <w:p w14:paraId="5B116A1A" w14:textId="77777777" w:rsidR="00937CAA" w:rsidRPr="00563ABA" w:rsidRDefault="00937CAA" w:rsidP="00937CAA">
      <w:pPr>
        <w:pStyle w:val="NormalIndent"/>
        <w:ind w:firstLine="0"/>
      </w:pPr>
    </w:p>
    <w:p w14:paraId="4620433B" w14:textId="77777777" w:rsidR="00937CAA" w:rsidRPr="00563ABA" w:rsidRDefault="00937CAA" w:rsidP="00937CAA">
      <w:pPr>
        <w:pStyle w:val="NormalIndent"/>
        <w:ind w:firstLine="0"/>
      </w:pPr>
    </w:p>
    <w:p w14:paraId="5EC01BD4" w14:textId="77777777" w:rsidR="00937CAA" w:rsidRPr="00563ABA" w:rsidRDefault="00937CAA" w:rsidP="00937CAA">
      <w:pPr>
        <w:pStyle w:val="NormalIndent"/>
        <w:ind w:firstLine="0"/>
      </w:pPr>
    </w:p>
    <w:p w14:paraId="0AF8755A" w14:textId="77777777" w:rsidR="00937CAA" w:rsidRDefault="00937CAA" w:rsidP="00937CAA">
      <w:pPr>
        <w:pStyle w:val="Heading1"/>
        <w:numPr>
          <w:ilvl w:val="0"/>
          <w:numId w:val="1"/>
        </w:numPr>
        <w:ind w:left="431" w:hanging="431"/>
      </w:pPr>
      <w:commentRangeStart w:id="96"/>
      <w:r>
        <w:t>Risk assesment</w:t>
      </w:r>
      <w:commentRangeEnd w:id="96"/>
      <w:r w:rsidR="00E77A5E">
        <w:rPr>
          <w:rStyle w:val="CommentReference"/>
          <w:rFonts w:cs="Times New Roman"/>
          <w:b w:val="0"/>
          <w:bCs w:val="0"/>
          <w:caps w:val="0"/>
          <w:kern w:val="0"/>
        </w:rPr>
        <w:commentReference w:id="96"/>
      </w:r>
    </w:p>
    <w:p w14:paraId="78BAAF4B" w14:textId="77777777" w:rsidR="00937CAA" w:rsidRDefault="00937CAA" w:rsidP="00937CAA">
      <w:pPr>
        <w:pStyle w:val="NormalIndent"/>
        <w:ind w:firstLine="0"/>
      </w:pPr>
    </w:p>
    <w:tbl>
      <w:tblPr>
        <w:tblW w:w="0" w:type="auto"/>
        <w:tblInd w:w="-1" w:type="dxa"/>
        <w:tblLayout w:type="fixed"/>
        <w:tblCellMar>
          <w:left w:w="0" w:type="dxa"/>
          <w:right w:w="0" w:type="dxa"/>
        </w:tblCellMar>
        <w:tblLook w:val="0000" w:firstRow="0" w:lastRow="0" w:firstColumn="0" w:lastColumn="0" w:noHBand="0" w:noVBand="0"/>
      </w:tblPr>
      <w:tblGrid>
        <w:gridCol w:w="1869"/>
        <w:gridCol w:w="6357"/>
      </w:tblGrid>
      <w:tr w:rsidR="00937CAA" w14:paraId="51101C43" w14:textId="77777777" w:rsidTr="00FD6520">
        <w:tc>
          <w:tcPr>
            <w:tcW w:w="1869" w:type="dxa"/>
            <w:shd w:val="clear" w:color="auto" w:fill="FFFFFF"/>
          </w:tcPr>
          <w:p w14:paraId="2CE3D9E4" w14:textId="77777777" w:rsidR="00937CAA" w:rsidRDefault="00937CAA" w:rsidP="00FD6520">
            <w:pPr>
              <w:pStyle w:val="Taulukonsislt"/>
            </w:pPr>
            <w:r>
              <w:t>Brief</w:t>
            </w:r>
          </w:p>
        </w:tc>
        <w:tc>
          <w:tcPr>
            <w:tcW w:w="6357" w:type="dxa"/>
            <w:shd w:val="clear" w:color="auto" w:fill="FFFFFF"/>
          </w:tcPr>
          <w:p w14:paraId="3C2ACD3B" w14:textId="77777777" w:rsidR="00937CAA" w:rsidRDefault="00937CAA" w:rsidP="00FD6520">
            <w:pPr>
              <w:pStyle w:val="Taulukonsislt"/>
            </w:pPr>
            <w:r>
              <w:t>The amount of user feedback is not enough</w:t>
            </w:r>
          </w:p>
        </w:tc>
      </w:tr>
      <w:tr w:rsidR="00937CAA" w14:paraId="43782933" w14:textId="77777777" w:rsidTr="00FD6520">
        <w:tc>
          <w:tcPr>
            <w:tcW w:w="1869" w:type="dxa"/>
            <w:shd w:val="clear" w:color="auto" w:fill="FFFFFF"/>
          </w:tcPr>
          <w:p w14:paraId="72190948" w14:textId="77777777" w:rsidR="00937CAA" w:rsidRDefault="00937CAA" w:rsidP="00FD6520">
            <w:pPr>
              <w:pStyle w:val="Taulukonsislt"/>
            </w:pPr>
            <w:r>
              <w:t>Likelihood</w:t>
            </w:r>
          </w:p>
        </w:tc>
        <w:tc>
          <w:tcPr>
            <w:tcW w:w="6357" w:type="dxa"/>
            <w:shd w:val="clear" w:color="auto" w:fill="FFFFFF"/>
          </w:tcPr>
          <w:p w14:paraId="45861248" w14:textId="77777777" w:rsidR="00937CAA" w:rsidRDefault="00937CAA" w:rsidP="00FD6520">
            <w:pPr>
              <w:pStyle w:val="Taulukonsislt"/>
            </w:pPr>
            <w:r>
              <w:t>Common</w:t>
            </w:r>
          </w:p>
        </w:tc>
      </w:tr>
      <w:tr w:rsidR="00937CAA" w14:paraId="158E4CAE" w14:textId="77777777" w:rsidTr="00FD6520">
        <w:tc>
          <w:tcPr>
            <w:tcW w:w="1869" w:type="dxa"/>
            <w:shd w:val="clear" w:color="auto" w:fill="FFFFFF"/>
          </w:tcPr>
          <w:p w14:paraId="73D16995" w14:textId="77777777" w:rsidR="00937CAA" w:rsidRDefault="00937CAA" w:rsidP="00FD6520">
            <w:pPr>
              <w:pStyle w:val="Taulukonsislt"/>
            </w:pPr>
            <w:r>
              <w:t>Impact</w:t>
            </w:r>
          </w:p>
        </w:tc>
        <w:tc>
          <w:tcPr>
            <w:tcW w:w="6357" w:type="dxa"/>
            <w:shd w:val="clear" w:color="auto" w:fill="FFFFFF"/>
          </w:tcPr>
          <w:p w14:paraId="43CC7416" w14:textId="77777777" w:rsidR="00937CAA" w:rsidRDefault="00937CAA" w:rsidP="00FD6520">
            <w:pPr>
              <w:pStyle w:val="Taulukonsislt"/>
            </w:pPr>
            <w:r>
              <w:t>Minor</w:t>
            </w:r>
          </w:p>
        </w:tc>
      </w:tr>
      <w:tr w:rsidR="00937CAA" w14:paraId="3F85FC77" w14:textId="77777777" w:rsidTr="00FD6520">
        <w:tc>
          <w:tcPr>
            <w:tcW w:w="1869" w:type="dxa"/>
            <w:shd w:val="clear" w:color="auto" w:fill="FFFFFF"/>
          </w:tcPr>
          <w:p w14:paraId="0F207D24" w14:textId="77777777" w:rsidR="00937CAA" w:rsidRDefault="00937CAA" w:rsidP="00FD6520">
            <w:pPr>
              <w:pStyle w:val="Taulukonsislt"/>
            </w:pPr>
            <w:r>
              <w:t>Preventive action</w:t>
            </w:r>
          </w:p>
        </w:tc>
        <w:tc>
          <w:tcPr>
            <w:tcW w:w="6357" w:type="dxa"/>
            <w:shd w:val="clear" w:color="auto" w:fill="FFFFFF"/>
          </w:tcPr>
          <w:p w14:paraId="6C6D7DF4" w14:textId="77777777" w:rsidR="00937CAA" w:rsidRDefault="00937CAA" w:rsidP="00FD6520">
            <w:pPr>
              <w:pStyle w:val="Taulukonsislt"/>
              <w:ind w:left="0" w:firstLine="0"/>
            </w:pPr>
            <w:r>
              <w:t>Making a working beta version in early phases of the development, and outreaching friends and relatives as test users.</w:t>
            </w:r>
          </w:p>
        </w:tc>
      </w:tr>
      <w:tr w:rsidR="00937CAA" w14:paraId="1BFFA7B3" w14:textId="77777777" w:rsidTr="00FD6520">
        <w:tc>
          <w:tcPr>
            <w:tcW w:w="1869" w:type="dxa"/>
            <w:shd w:val="clear" w:color="auto" w:fill="FFFFFF"/>
          </w:tcPr>
          <w:p w14:paraId="123340C4" w14:textId="77777777" w:rsidR="00937CAA" w:rsidRDefault="00937CAA" w:rsidP="00FD6520">
            <w:pPr>
              <w:pStyle w:val="Taulukonsislt"/>
            </w:pPr>
            <w:r>
              <w:t>Corrective action</w:t>
            </w:r>
          </w:p>
        </w:tc>
        <w:tc>
          <w:tcPr>
            <w:tcW w:w="6357" w:type="dxa"/>
            <w:shd w:val="clear" w:color="auto" w:fill="FFFFFF"/>
          </w:tcPr>
          <w:p w14:paraId="53486962" w14:textId="77777777" w:rsidR="00937CAA" w:rsidRDefault="00937CAA" w:rsidP="00FD6520">
            <w:pPr>
              <w:pStyle w:val="Taulukonsislt"/>
            </w:pPr>
            <w:r>
              <w:t>We focus to data which doesn't require user interaction.</w:t>
            </w:r>
          </w:p>
        </w:tc>
      </w:tr>
    </w:tbl>
    <w:p w14:paraId="39D1425D" w14:textId="77777777" w:rsidR="00937CAA" w:rsidRDefault="00937CAA" w:rsidP="00937CAA">
      <w:pPr>
        <w:ind w:left="0" w:firstLine="0"/>
      </w:pPr>
    </w:p>
    <w:p w14:paraId="2BEBB670" w14:textId="77777777" w:rsidR="00937CAA" w:rsidRDefault="00937CAA" w:rsidP="00937CAA">
      <w:pPr>
        <w:pStyle w:val="NormalIndent"/>
        <w:ind w:firstLine="0"/>
      </w:pPr>
    </w:p>
    <w:tbl>
      <w:tblPr>
        <w:tblW w:w="0" w:type="auto"/>
        <w:tblInd w:w="-1" w:type="dxa"/>
        <w:tblLayout w:type="fixed"/>
        <w:tblCellMar>
          <w:left w:w="0" w:type="dxa"/>
          <w:right w:w="0" w:type="dxa"/>
        </w:tblCellMar>
        <w:tblLook w:val="0000" w:firstRow="0" w:lastRow="0" w:firstColumn="0" w:lastColumn="0" w:noHBand="0" w:noVBand="0"/>
      </w:tblPr>
      <w:tblGrid>
        <w:gridCol w:w="1869"/>
        <w:gridCol w:w="6357"/>
      </w:tblGrid>
      <w:tr w:rsidR="00937CAA" w14:paraId="5B05EA09" w14:textId="77777777" w:rsidTr="00FD6520">
        <w:tc>
          <w:tcPr>
            <w:tcW w:w="1869" w:type="dxa"/>
            <w:shd w:val="clear" w:color="auto" w:fill="FFFFFF"/>
          </w:tcPr>
          <w:p w14:paraId="0CC2B990" w14:textId="77777777" w:rsidR="00937CAA" w:rsidRDefault="00937CAA" w:rsidP="00FD6520">
            <w:pPr>
              <w:pStyle w:val="Taulukonsislt"/>
            </w:pPr>
            <w:r>
              <w:t>Brief</w:t>
            </w:r>
          </w:p>
        </w:tc>
        <w:tc>
          <w:tcPr>
            <w:tcW w:w="6357" w:type="dxa"/>
            <w:shd w:val="clear" w:color="auto" w:fill="FFFFFF"/>
          </w:tcPr>
          <w:p w14:paraId="255578BE" w14:textId="77777777" w:rsidR="00937CAA" w:rsidRDefault="00937CAA" w:rsidP="00FD6520">
            <w:pPr>
              <w:pStyle w:val="Taulukonsislt"/>
            </w:pPr>
            <w:r>
              <w:t>Functionality is not easy enough</w:t>
            </w:r>
          </w:p>
        </w:tc>
      </w:tr>
      <w:tr w:rsidR="00937CAA" w14:paraId="08A707B1" w14:textId="77777777" w:rsidTr="00FD6520">
        <w:tc>
          <w:tcPr>
            <w:tcW w:w="1869" w:type="dxa"/>
            <w:shd w:val="clear" w:color="auto" w:fill="FFFFFF"/>
          </w:tcPr>
          <w:p w14:paraId="0CF05362" w14:textId="77777777" w:rsidR="00937CAA" w:rsidRDefault="00937CAA" w:rsidP="00FD6520">
            <w:pPr>
              <w:pStyle w:val="Taulukonsislt"/>
            </w:pPr>
            <w:r>
              <w:t>Likelihood</w:t>
            </w:r>
          </w:p>
        </w:tc>
        <w:tc>
          <w:tcPr>
            <w:tcW w:w="6357" w:type="dxa"/>
            <w:shd w:val="clear" w:color="auto" w:fill="FFFFFF"/>
          </w:tcPr>
          <w:p w14:paraId="7ABB9098" w14:textId="77777777" w:rsidR="00937CAA" w:rsidRDefault="00937CAA" w:rsidP="00FD6520">
            <w:pPr>
              <w:pStyle w:val="Taulukonsislt"/>
            </w:pPr>
            <w:r>
              <w:t>Common</w:t>
            </w:r>
          </w:p>
        </w:tc>
      </w:tr>
      <w:tr w:rsidR="00937CAA" w14:paraId="236DB005" w14:textId="77777777" w:rsidTr="00FD6520">
        <w:tc>
          <w:tcPr>
            <w:tcW w:w="1869" w:type="dxa"/>
            <w:shd w:val="clear" w:color="auto" w:fill="FFFFFF"/>
          </w:tcPr>
          <w:p w14:paraId="0ADEB725" w14:textId="77777777" w:rsidR="00937CAA" w:rsidRDefault="00937CAA" w:rsidP="00FD6520">
            <w:pPr>
              <w:pStyle w:val="Taulukonsislt"/>
            </w:pPr>
            <w:r>
              <w:t>Impact</w:t>
            </w:r>
          </w:p>
        </w:tc>
        <w:tc>
          <w:tcPr>
            <w:tcW w:w="6357" w:type="dxa"/>
            <w:shd w:val="clear" w:color="auto" w:fill="FFFFFF"/>
          </w:tcPr>
          <w:p w14:paraId="1D24AF81" w14:textId="77777777" w:rsidR="00937CAA" w:rsidRDefault="00937CAA" w:rsidP="00FD6520">
            <w:pPr>
              <w:pStyle w:val="Taulukonsislt"/>
            </w:pPr>
            <w:bookmarkStart w:id="97" w:name="_GoBack"/>
            <w:bookmarkEnd w:id="97"/>
            <w:r>
              <w:t>Moderate</w:t>
            </w:r>
          </w:p>
        </w:tc>
      </w:tr>
      <w:tr w:rsidR="00937CAA" w14:paraId="53A8B443" w14:textId="77777777" w:rsidTr="00FD6520">
        <w:tc>
          <w:tcPr>
            <w:tcW w:w="1869" w:type="dxa"/>
            <w:shd w:val="clear" w:color="auto" w:fill="FFFFFF"/>
          </w:tcPr>
          <w:p w14:paraId="42068695" w14:textId="77777777" w:rsidR="00937CAA" w:rsidRDefault="00937CAA" w:rsidP="00FD6520">
            <w:pPr>
              <w:pStyle w:val="Taulukonsislt"/>
            </w:pPr>
            <w:r>
              <w:t>Preventive action</w:t>
            </w:r>
          </w:p>
        </w:tc>
        <w:tc>
          <w:tcPr>
            <w:tcW w:w="6357" w:type="dxa"/>
            <w:shd w:val="clear" w:color="auto" w:fill="FFFFFF"/>
          </w:tcPr>
          <w:p w14:paraId="0F65E902" w14:textId="77777777" w:rsidR="00937CAA" w:rsidRDefault="00937CAA" w:rsidP="00FD6520">
            <w:pPr>
              <w:pStyle w:val="Taulukonsislt"/>
              <w:ind w:left="0" w:firstLine="0"/>
            </w:pPr>
            <w:r>
              <w:t>Gathering as much data from potential users as possible. Making the app as simple as it can be.</w:t>
            </w:r>
          </w:p>
        </w:tc>
      </w:tr>
      <w:tr w:rsidR="00937CAA" w14:paraId="6A500E5F" w14:textId="77777777" w:rsidTr="00FD6520">
        <w:trPr>
          <w:trHeight w:val="127"/>
        </w:trPr>
        <w:tc>
          <w:tcPr>
            <w:tcW w:w="1869" w:type="dxa"/>
            <w:shd w:val="clear" w:color="auto" w:fill="FFFFFF"/>
          </w:tcPr>
          <w:p w14:paraId="0A185392" w14:textId="77777777" w:rsidR="00937CAA" w:rsidRDefault="00937CAA" w:rsidP="00FD6520">
            <w:pPr>
              <w:pStyle w:val="Taulukonsislt"/>
            </w:pPr>
            <w:r>
              <w:t>Corrective action</w:t>
            </w:r>
          </w:p>
        </w:tc>
        <w:tc>
          <w:tcPr>
            <w:tcW w:w="6357" w:type="dxa"/>
            <w:shd w:val="clear" w:color="auto" w:fill="FFFFFF"/>
          </w:tcPr>
          <w:p w14:paraId="624ACAB9" w14:textId="77777777" w:rsidR="00937CAA" w:rsidRDefault="00937CAA" w:rsidP="00FD6520">
            <w:pPr>
              <w:pStyle w:val="Taulukonsislt"/>
            </w:pPr>
            <w:r>
              <w:t>Changing functionalities after feedback to satisfy customers.</w:t>
            </w:r>
          </w:p>
        </w:tc>
      </w:tr>
    </w:tbl>
    <w:p w14:paraId="1C443352" w14:textId="77777777" w:rsidR="00937CAA" w:rsidRDefault="00937CAA" w:rsidP="00937CAA">
      <w:pPr>
        <w:ind w:left="0" w:firstLine="0"/>
      </w:pPr>
    </w:p>
    <w:p w14:paraId="7F719E56" w14:textId="77777777" w:rsidR="00937CAA" w:rsidRDefault="00937CAA" w:rsidP="00937CAA">
      <w:pPr>
        <w:pStyle w:val="NormalIndent"/>
        <w:ind w:firstLine="0"/>
        <w:rPr>
          <w:u w:val="single"/>
        </w:rPr>
      </w:pPr>
    </w:p>
    <w:p w14:paraId="44D4495F" w14:textId="77777777" w:rsidR="00937CAA" w:rsidRDefault="00937CAA" w:rsidP="00937CAA">
      <w:pPr>
        <w:pStyle w:val="Heading1"/>
        <w:pageBreakBefore/>
        <w:numPr>
          <w:ilvl w:val="0"/>
          <w:numId w:val="1"/>
        </w:numPr>
        <w:ind w:left="431" w:hanging="431"/>
      </w:pPr>
      <w:r>
        <w:lastRenderedPageBreak/>
        <w:t>References</w:t>
      </w:r>
    </w:p>
    <w:p w14:paraId="1F0F8C5E" w14:textId="77777777" w:rsidR="00937CAA" w:rsidRDefault="00937CAA" w:rsidP="00937CAA">
      <w:pPr>
        <w:pStyle w:val="NormalIndent"/>
        <w:ind w:firstLine="0"/>
      </w:pPr>
    </w:p>
    <w:p w14:paraId="3288B73C" w14:textId="77777777" w:rsidR="00937CAA" w:rsidRDefault="00937CAA" w:rsidP="00937CAA">
      <w:pPr>
        <w:pStyle w:val="References"/>
        <w:numPr>
          <w:ilvl w:val="0"/>
          <w:numId w:val="2"/>
        </w:numPr>
        <w:rPr>
          <w:lang w:val="fi-FI"/>
        </w:rPr>
      </w:pPr>
      <w:r w:rsidRPr="00563ABA">
        <w:t xml:space="preserve">The myth of </w:t>
      </w:r>
      <w:proofErr w:type="spellStart"/>
      <w:r w:rsidRPr="00563ABA">
        <w:t>suble</w:t>
      </w:r>
      <w:proofErr w:type="spellEnd"/>
      <w:r w:rsidRPr="00563ABA">
        <w:t xml:space="preserve"> notifications. </w:t>
      </w:r>
      <w:r>
        <w:rPr>
          <w:lang w:val="fi-FI"/>
        </w:rPr>
        <w:t>In UbiComp ’14 (</w:t>
      </w:r>
      <w:proofErr w:type="spellStart"/>
      <w:r>
        <w:rPr>
          <w:lang w:val="fi-FI"/>
        </w:rPr>
        <w:t>September</w:t>
      </w:r>
      <w:proofErr w:type="spellEnd"/>
      <w:r>
        <w:rPr>
          <w:lang w:val="fi-FI"/>
        </w:rPr>
        <w:t xml:space="preserve"> 2014)</w:t>
      </w:r>
    </w:p>
    <w:p w14:paraId="41EA3E68" w14:textId="77777777" w:rsidR="00937CAA" w:rsidRDefault="00937CAA" w:rsidP="00937CAA">
      <w:pPr>
        <w:pStyle w:val="References"/>
        <w:numPr>
          <w:ilvl w:val="0"/>
          <w:numId w:val="2"/>
        </w:numPr>
        <w:rPr>
          <w:lang w:val="fi-FI"/>
        </w:rPr>
      </w:pPr>
      <w:r w:rsidRPr="00563ABA">
        <w:t xml:space="preserve">Investigating episodes of mobile phone activity as indicators of opportune moments to deliver notifications. </w:t>
      </w:r>
      <w:r>
        <w:rPr>
          <w:lang w:val="fi-FI"/>
        </w:rPr>
        <w:t>In MobileHCI ’11 (</w:t>
      </w:r>
      <w:proofErr w:type="spellStart"/>
      <w:r>
        <w:rPr>
          <w:lang w:val="fi-FI"/>
        </w:rPr>
        <w:t>September</w:t>
      </w:r>
      <w:proofErr w:type="spellEnd"/>
      <w:r>
        <w:rPr>
          <w:lang w:val="fi-FI"/>
        </w:rPr>
        <w:t xml:space="preserve"> 2011)</w:t>
      </w:r>
    </w:p>
    <w:p w14:paraId="5268EBCE" w14:textId="77777777" w:rsidR="00937CAA" w:rsidRDefault="00937CAA" w:rsidP="00937CAA">
      <w:pPr>
        <w:pStyle w:val="References"/>
        <w:numPr>
          <w:ilvl w:val="0"/>
          <w:numId w:val="2"/>
        </w:numPr>
        <w:rPr>
          <w:lang w:val="fi-FI"/>
        </w:rPr>
      </w:pPr>
      <w:r w:rsidRPr="00563ABA">
        <w:t xml:space="preserve">Designing content-driven intelligent notification mechanisms for mobile applications. </w:t>
      </w:r>
      <w:r>
        <w:rPr>
          <w:lang w:val="fi-FI"/>
        </w:rPr>
        <w:t>In UbiComp ’15 (</w:t>
      </w:r>
      <w:proofErr w:type="spellStart"/>
      <w:r>
        <w:rPr>
          <w:lang w:val="fi-FI"/>
        </w:rPr>
        <w:t>September</w:t>
      </w:r>
      <w:proofErr w:type="spellEnd"/>
      <w:r>
        <w:rPr>
          <w:lang w:val="fi-FI"/>
        </w:rPr>
        <w:t xml:space="preserve"> 2015)</w:t>
      </w:r>
    </w:p>
    <w:p w14:paraId="1E2B1761" w14:textId="77777777" w:rsidR="00937CAA" w:rsidRDefault="00937CAA" w:rsidP="00937CAA">
      <w:pPr>
        <w:pStyle w:val="References"/>
        <w:numPr>
          <w:ilvl w:val="0"/>
          <w:numId w:val="2"/>
        </w:numPr>
        <w:rPr>
          <w:lang w:val="fi-FI"/>
        </w:rPr>
      </w:pPr>
      <w:r w:rsidRPr="00563ABA">
        <w:t xml:space="preserve">If Not Now, </w:t>
      </w:r>
      <w:proofErr w:type="gramStart"/>
      <w:r w:rsidRPr="00563ABA">
        <w:t>When?:</w:t>
      </w:r>
      <w:proofErr w:type="gramEnd"/>
      <w:r w:rsidRPr="00563ABA">
        <w:t xml:space="preserve"> The Effects of Interruption at Different Moments Within Task Execution. </w:t>
      </w:r>
      <w:r>
        <w:rPr>
          <w:lang w:val="fi-FI"/>
        </w:rPr>
        <w:t>In CHI ’04 (</w:t>
      </w:r>
      <w:proofErr w:type="spellStart"/>
      <w:r>
        <w:rPr>
          <w:lang w:val="fi-FI"/>
        </w:rPr>
        <w:t>April</w:t>
      </w:r>
      <w:proofErr w:type="spellEnd"/>
      <w:r>
        <w:rPr>
          <w:lang w:val="fi-FI"/>
        </w:rPr>
        <w:t xml:space="preserve"> 2004)</w:t>
      </w:r>
    </w:p>
    <w:p w14:paraId="762C9A09" w14:textId="77777777" w:rsidR="00937CAA" w:rsidRDefault="00937CAA" w:rsidP="00937CAA">
      <w:pPr>
        <w:pStyle w:val="References"/>
        <w:numPr>
          <w:ilvl w:val="0"/>
          <w:numId w:val="2"/>
        </w:numPr>
        <w:rPr>
          <w:lang w:val="fi-FI"/>
        </w:rPr>
      </w:pPr>
      <w:r w:rsidRPr="00563ABA">
        <w:t xml:space="preserve">The Effects of Interruptions on Task Performance, Annoyance, and Anxiety in the User Interface. </w:t>
      </w:r>
      <w:proofErr w:type="spellStart"/>
      <w:r>
        <w:rPr>
          <w:lang w:val="fi-FI"/>
        </w:rPr>
        <w:t>University</w:t>
      </w:r>
      <w:proofErr w:type="spellEnd"/>
      <w:r>
        <w:rPr>
          <w:lang w:val="fi-FI"/>
        </w:rPr>
        <w:t xml:space="preserve"> of Nevada, 2001.</w:t>
      </w:r>
    </w:p>
    <w:p w14:paraId="281E3525" w14:textId="77777777" w:rsidR="00937CAA" w:rsidRDefault="00937CAA" w:rsidP="00937CAA">
      <w:pPr>
        <w:pStyle w:val="References"/>
        <w:numPr>
          <w:ilvl w:val="0"/>
          <w:numId w:val="2"/>
        </w:numPr>
        <w:rPr>
          <w:lang w:val="fi-FI"/>
        </w:rPr>
      </w:pPr>
      <w:r w:rsidRPr="00563ABA">
        <w:t xml:space="preserve">Notification, disruption, and memory: Effects of messaging interruptions on memory and performance. </w:t>
      </w:r>
      <w:r>
        <w:rPr>
          <w:lang w:val="fi-FI"/>
        </w:rPr>
        <w:t xml:space="preserve">Microsoft </w:t>
      </w:r>
      <w:proofErr w:type="spellStart"/>
      <w:r>
        <w:rPr>
          <w:lang w:val="fi-FI"/>
        </w:rPr>
        <w:t>study</w:t>
      </w:r>
      <w:proofErr w:type="spellEnd"/>
      <w:r>
        <w:rPr>
          <w:lang w:val="fi-FI"/>
        </w:rPr>
        <w:t xml:space="preserve"> (</w:t>
      </w:r>
      <w:proofErr w:type="spellStart"/>
      <w:r>
        <w:rPr>
          <w:lang w:val="fi-FI"/>
        </w:rPr>
        <w:t>January</w:t>
      </w:r>
      <w:proofErr w:type="spellEnd"/>
      <w:r>
        <w:rPr>
          <w:lang w:val="fi-FI"/>
        </w:rPr>
        <w:t xml:space="preserve"> 2001)</w:t>
      </w:r>
    </w:p>
    <w:p w14:paraId="29E9993F" w14:textId="77777777" w:rsidR="00937CAA" w:rsidRDefault="00937CAA" w:rsidP="00937CAA">
      <w:pPr>
        <w:pStyle w:val="References"/>
        <w:numPr>
          <w:ilvl w:val="0"/>
          <w:numId w:val="2"/>
        </w:numPr>
        <w:rPr>
          <w:lang w:val="fi-FI"/>
        </w:rPr>
      </w:pPr>
      <w:r w:rsidRPr="00563ABA">
        <w:t>Temporal incoming communication notification management.</w:t>
      </w:r>
      <w:r w:rsidRPr="00563ABA">
        <w:br/>
      </w:r>
      <w:proofErr w:type="spellStart"/>
      <w:r>
        <w:rPr>
          <w:lang w:val="fi-FI"/>
        </w:rPr>
        <w:t>Patent</w:t>
      </w:r>
      <w:proofErr w:type="spellEnd"/>
      <w:r>
        <w:rPr>
          <w:lang w:val="fi-FI"/>
        </w:rPr>
        <w:t xml:space="preserve"> US 8855723 B2</w:t>
      </w:r>
    </w:p>
    <w:p w14:paraId="01A8C056" w14:textId="77777777" w:rsidR="00937CAA" w:rsidRPr="00563ABA" w:rsidRDefault="00937CAA" w:rsidP="00937CAA">
      <w:pPr>
        <w:pStyle w:val="References"/>
        <w:numPr>
          <w:ilvl w:val="0"/>
          <w:numId w:val="2"/>
        </w:numPr>
      </w:pPr>
      <w:r w:rsidRPr="00563ABA">
        <w:t xml:space="preserve">Systems and methods for push notification management </w:t>
      </w:r>
      <w:r w:rsidRPr="00563ABA">
        <w:br/>
        <w:t>Patent US 20150120849 A1</w:t>
      </w:r>
    </w:p>
    <w:p w14:paraId="41E74A6E" w14:textId="77777777" w:rsidR="00937CAA" w:rsidRPr="00563ABA" w:rsidRDefault="00937CAA" w:rsidP="00937CAA">
      <w:pPr>
        <w:pStyle w:val="References"/>
        <w:numPr>
          <w:ilvl w:val="0"/>
          <w:numId w:val="2"/>
        </w:numPr>
      </w:pPr>
      <w:r w:rsidRPr="00563ABA">
        <w:t>Notifications filter. Android Play-store.</w:t>
      </w:r>
    </w:p>
    <w:p w14:paraId="611F37B9" w14:textId="77777777" w:rsidR="00937CAA" w:rsidRPr="00563ABA" w:rsidRDefault="00937CAA" w:rsidP="00937CAA">
      <w:pPr>
        <w:pStyle w:val="References"/>
        <w:numPr>
          <w:ilvl w:val="0"/>
          <w:numId w:val="2"/>
        </w:numPr>
      </w:pPr>
      <w:r w:rsidRPr="00563ABA">
        <w:t>Filter notifications (beta).  Android Play-store.</w:t>
      </w:r>
    </w:p>
    <w:p w14:paraId="05A9B0BE" w14:textId="77777777" w:rsidR="00937CAA" w:rsidRDefault="00937CAA" w:rsidP="00937CAA">
      <w:pPr>
        <w:pStyle w:val="References"/>
        <w:tabs>
          <w:tab w:val="clear" w:pos="964"/>
        </w:tabs>
        <w:ind w:left="0" w:firstLine="0"/>
      </w:pPr>
      <w:r w:rsidRPr="00563ABA">
        <w:br/>
      </w:r>
      <w:r w:rsidRPr="00563ABA">
        <w:br/>
      </w:r>
    </w:p>
    <w:p w14:paraId="59EE1827" w14:textId="77777777" w:rsidR="00937CAA" w:rsidRDefault="00937CAA" w:rsidP="00937CAA">
      <w:pPr>
        <w:pStyle w:val="Heading1"/>
        <w:numPr>
          <w:ilvl w:val="0"/>
          <w:numId w:val="1"/>
        </w:numPr>
        <w:ind w:left="431" w:hanging="431"/>
      </w:pPr>
      <w:r>
        <w:t>Contributions</w:t>
      </w:r>
    </w:p>
    <w:p w14:paraId="1E2173AD" w14:textId="77777777" w:rsidR="00937CAA" w:rsidRDefault="00937CAA" w:rsidP="00937CAA"/>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44"/>
        <w:gridCol w:w="1644"/>
        <w:gridCol w:w="1644"/>
        <w:gridCol w:w="1644"/>
        <w:gridCol w:w="1644"/>
      </w:tblGrid>
      <w:tr w:rsidR="00937CAA" w14:paraId="73B6D670" w14:textId="77777777" w:rsidTr="00FD6520">
        <w:tc>
          <w:tcPr>
            <w:tcW w:w="1644" w:type="dxa"/>
            <w:shd w:val="clear" w:color="auto" w:fill="auto"/>
          </w:tcPr>
          <w:p w14:paraId="045F6FB8" w14:textId="77777777" w:rsidR="00937CAA" w:rsidRDefault="00937CAA" w:rsidP="00FD6520">
            <w:pPr>
              <w:pStyle w:val="Taulukonsislt"/>
            </w:pPr>
            <w:r>
              <w:rPr>
                <w:b/>
                <w:bCs/>
              </w:rPr>
              <w:t>Name</w:t>
            </w:r>
          </w:p>
        </w:tc>
        <w:tc>
          <w:tcPr>
            <w:tcW w:w="1644" w:type="dxa"/>
            <w:shd w:val="clear" w:color="auto" w:fill="auto"/>
          </w:tcPr>
          <w:p w14:paraId="5C4D9E57" w14:textId="77777777" w:rsidR="00937CAA" w:rsidRDefault="00937CAA" w:rsidP="00FD6520">
            <w:pPr>
              <w:pStyle w:val="Taulukonsislt"/>
            </w:pPr>
            <w:r>
              <w:t>Markus</w:t>
            </w:r>
          </w:p>
        </w:tc>
        <w:tc>
          <w:tcPr>
            <w:tcW w:w="1644" w:type="dxa"/>
            <w:shd w:val="clear" w:color="auto" w:fill="auto"/>
          </w:tcPr>
          <w:p w14:paraId="28C047CC" w14:textId="77777777" w:rsidR="00937CAA" w:rsidRDefault="00937CAA" w:rsidP="00FD6520">
            <w:pPr>
              <w:pStyle w:val="Taulukonsislt"/>
            </w:pPr>
            <w:r>
              <w:t>Jaakko</w:t>
            </w:r>
          </w:p>
        </w:tc>
        <w:tc>
          <w:tcPr>
            <w:tcW w:w="1644" w:type="dxa"/>
            <w:shd w:val="clear" w:color="auto" w:fill="auto"/>
          </w:tcPr>
          <w:p w14:paraId="738F2EEE" w14:textId="77777777" w:rsidR="00937CAA" w:rsidRDefault="00937CAA" w:rsidP="00FD6520">
            <w:pPr>
              <w:pStyle w:val="Taulukonsislt"/>
            </w:pPr>
            <w:r>
              <w:t>Seppo</w:t>
            </w:r>
          </w:p>
        </w:tc>
        <w:tc>
          <w:tcPr>
            <w:tcW w:w="1644" w:type="dxa"/>
            <w:shd w:val="clear" w:color="auto" w:fill="auto"/>
          </w:tcPr>
          <w:p w14:paraId="570847C9" w14:textId="77777777" w:rsidR="00937CAA" w:rsidRDefault="00937CAA" w:rsidP="00FD6520">
            <w:pPr>
              <w:pStyle w:val="Taulukonsislt"/>
            </w:pPr>
            <w:r>
              <w:t>Mohammed</w:t>
            </w:r>
          </w:p>
        </w:tc>
      </w:tr>
      <w:tr w:rsidR="00937CAA" w14:paraId="5276BDC6" w14:textId="77777777" w:rsidTr="00FD6520">
        <w:tc>
          <w:tcPr>
            <w:tcW w:w="1644" w:type="dxa"/>
            <w:shd w:val="clear" w:color="auto" w:fill="auto"/>
          </w:tcPr>
          <w:p w14:paraId="484D8085" w14:textId="77777777" w:rsidR="00937CAA" w:rsidRDefault="00937CAA" w:rsidP="00FD6520">
            <w:pPr>
              <w:pStyle w:val="Taulukonsislt"/>
            </w:pPr>
            <w:r>
              <w:rPr>
                <w:b/>
                <w:bCs/>
              </w:rPr>
              <w:t>Illustrations</w:t>
            </w:r>
          </w:p>
        </w:tc>
        <w:tc>
          <w:tcPr>
            <w:tcW w:w="1644" w:type="dxa"/>
            <w:shd w:val="clear" w:color="auto" w:fill="auto"/>
          </w:tcPr>
          <w:p w14:paraId="604855A4" w14:textId="77777777" w:rsidR="00937CAA" w:rsidRDefault="00937CAA" w:rsidP="00FD6520">
            <w:pPr>
              <w:pStyle w:val="Taulukonsislt"/>
            </w:pPr>
            <w:r>
              <w:t>9h</w:t>
            </w:r>
          </w:p>
        </w:tc>
        <w:tc>
          <w:tcPr>
            <w:tcW w:w="1644" w:type="dxa"/>
            <w:shd w:val="clear" w:color="auto" w:fill="auto"/>
          </w:tcPr>
          <w:p w14:paraId="520A60EC" w14:textId="77777777" w:rsidR="00937CAA" w:rsidRDefault="00937CAA" w:rsidP="00FD6520">
            <w:pPr>
              <w:pStyle w:val="Taulukonsislt"/>
            </w:pPr>
            <w:r>
              <w:t>20h</w:t>
            </w:r>
          </w:p>
        </w:tc>
        <w:tc>
          <w:tcPr>
            <w:tcW w:w="1644" w:type="dxa"/>
            <w:shd w:val="clear" w:color="auto" w:fill="auto"/>
          </w:tcPr>
          <w:p w14:paraId="73353099" w14:textId="77777777" w:rsidR="00937CAA" w:rsidRDefault="00937CAA" w:rsidP="00FD6520">
            <w:pPr>
              <w:pStyle w:val="Taulukonsislt"/>
            </w:pPr>
            <w:r>
              <w:t>3h</w:t>
            </w:r>
          </w:p>
        </w:tc>
        <w:tc>
          <w:tcPr>
            <w:tcW w:w="1644" w:type="dxa"/>
            <w:shd w:val="clear" w:color="auto" w:fill="auto"/>
          </w:tcPr>
          <w:p w14:paraId="5A9648E1" w14:textId="77777777" w:rsidR="00937CAA" w:rsidRDefault="00937CAA" w:rsidP="00FD6520">
            <w:pPr>
              <w:pStyle w:val="Taulukonsislt"/>
              <w:snapToGrid w:val="0"/>
            </w:pPr>
          </w:p>
        </w:tc>
      </w:tr>
      <w:tr w:rsidR="00937CAA" w14:paraId="76A17058" w14:textId="77777777" w:rsidTr="00FD6520">
        <w:tc>
          <w:tcPr>
            <w:tcW w:w="1644" w:type="dxa"/>
            <w:shd w:val="clear" w:color="auto" w:fill="auto"/>
          </w:tcPr>
          <w:p w14:paraId="305B2D32" w14:textId="77777777" w:rsidR="00937CAA" w:rsidRDefault="00937CAA" w:rsidP="00FD6520">
            <w:pPr>
              <w:pStyle w:val="Taulukonsislt"/>
            </w:pPr>
            <w:r>
              <w:rPr>
                <w:b/>
                <w:bCs/>
              </w:rPr>
              <w:t>Meetings</w:t>
            </w:r>
          </w:p>
        </w:tc>
        <w:tc>
          <w:tcPr>
            <w:tcW w:w="1644" w:type="dxa"/>
            <w:shd w:val="clear" w:color="auto" w:fill="auto"/>
          </w:tcPr>
          <w:p w14:paraId="34E1AFF5" w14:textId="77777777" w:rsidR="00937CAA" w:rsidRDefault="00937CAA" w:rsidP="00FD6520">
            <w:pPr>
              <w:pStyle w:val="Taulukonsislt"/>
            </w:pPr>
            <w:r>
              <w:t>8h</w:t>
            </w:r>
          </w:p>
        </w:tc>
        <w:tc>
          <w:tcPr>
            <w:tcW w:w="1644" w:type="dxa"/>
            <w:shd w:val="clear" w:color="auto" w:fill="auto"/>
          </w:tcPr>
          <w:p w14:paraId="512806D8" w14:textId="77777777" w:rsidR="00937CAA" w:rsidRDefault="00937CAA" w:rsidP="00FD6520">
            <w:pPr>
              <w:pStyle w:val="Taulukonsislt"/>
              <w:snapToGrid w:val="0"/>
            </w:pPr>
            <w:r>
              <w:t>8h</w:t>
            </w:r>
          </w:p>
        </w:tc>
        <w:tc>
          <w:tcPr>
            <w:tcW w:w="1644" w:type="dxa"/>
            <w:shd w:val="clear" w:color="auto" w:fill="auto"/>
          </w:tcPr>
          <w:p w14:paraId="079B7932" w14:textId="77777777" w:rsidR="00937CAA" w:rsidRDefault="00937CAA" w:rsidP="00FD6520">
            <w:pPr>
              <w:pStyle w:val="Taulukonsislt"/>
            </w:pPr>
            <w:r>
              <w:t>8h</w:t>
            </w:r>
          </w:p>
        </w:tc>
        <w:tc>
          <w:tcPr>
            <w:tcW w:w="1644" w:type="dxa"/>
            <w:shd w:val="clear" w:color="auto" w:fill="auto"/>
          </w:tcPr>
          <w:p w14:paraId="728515C7" w14:textId="77777777" w:rsidR="00937CAA" w:rsidRDefault="00937CAA" w:rsidP="00FD6520">
            <w:pPr>
              <w:pStyle w:val="Taulukonsislt"/>
            </w:pPr>
            <w:r>
              <w:t>8h</w:t>
            </w:r>
          </w:p>
        </w:tc>
      </w:tr>
      <w:tr w:rsidR="00937CAA" w14:paraId="42091370" w14:textId="77777777" w:rsidTr="00FD6520">
        <w:tc>
          <w:tcPr>
            <w:tcW w:w="1644" w:type="dxa"/>
            <w:shd w:val="clear" w:color="auto" w:fill="auto"/>
          </w:tcPr>
          <w:p w14:paraId="2A5FE651" w14:textId="77777777" w:rsidR="00937CAA" w:rsidRDefault="00937CAA" w:rsidP="00FD6520">
            <w:pPr>
              <w:pStyle w:val="Taulukonsislt"/>
            </w:pPr>
            <w:r>
              <w:rPr>
                <w:b/>
                <w:bCs/>
              </w:rPr>
              <w:t>Use cases</w:t>
            </w:r>
          </w:p>
        </w:tc>
        <w:tc>
          <w:tcPr>
            <w:tcW w:w="1644" w:type="dxa"/>
            <w:shd w:val="clear" w:color="auto" w:fill="auto"/>
          </w:tcPr>
          <w:p w14:paraId="3C137F21" w14:textId="77777777" w:rsidR="00937CAA" w:rsidRDefault="00937CAA" w:rsidP="00FD6520">
            <w:pPr>
              <w:pStyle w:val="Taulukonsislt"/>
            </w:pPr>
            <w:r>
              <w:t>1h</w:t>
            </w:r>
          </w:p>
        </w:tc>
        <w:tc>
          <w:tcPr>
            <w:tcW w:w="1644" w:type="dxa"/>
            <w:shd w:val="clear" w:color="auto" w:fill="auto"/>
          </w:tcPr>
          <w:p w14:paraId="5300D653" w14:textId="77777777" w:rsidR="00937CAA" w:rsidRDefault="00937CAA" w:rsidP="00FD6520">
            <w:pPr>
              <w:pStyle w:val="Taulukonsislt"/>
              <w:snapToGrid w:val="0"/>
            </w:pPr>
            <w:r>
              <w:t>1h</w:t>
            </w:r>
          </w:p>
        </w:tc>
        <w:tc>
          <w:tcPr>
            <w:tcW w:w="1644" w:type="dxa"/>
            <w:shd w:val="clear" w:color="auto" w:fill="auto"/>
          </w:tcPr>
          <w:p w14:paraId="622B16FA" w14:textId="77777777" w:rsidR="00937CAA" w:rsidRDefault="00937CAA" w:rsidP="00FD6520">
            <w:pPr>
              <w:pStyle w:val="Taulukonsislt"/>
            </w:pPr>
            <w:r>
              <w:t>16h</w:t>
            </w:r>
          </w:p>
        </w:tc>
        <w:tc>
          <w:tcPr>
            <w:tcW w:w="1644" w:type="dxa"/>
            <w:shd w:val="clear" w:color="auto" w:fill="auto"/>
          </w:tcPr>
          <w:p w14:paraId="2A1D5315" w14:textId="77777777" w:rsidR="00937CAA" w:rsidRDefault="00937CAA" w:rsidP="00FD6520">
            <w:pPr>
              <w:pStyle w:val="Taulukonsislt"/>
            </w:pPr>
            <w:r>
              <w:t>2h</w:t>
            </w:r>
          </w:p>
        </w:tc>
      </w:tr>
      <w:tr w:rsidR="00937CAA" w14:paraId="0F06F303" w14:textId="77777777" w:rsidTr="00FD6520">
        <w:tc>
          <w:tcPr>
            <w:tcW w:w="1644" w:type="dxa"/>
            <w:shd w:val="clear" w:color="auto" w:fill="auto"/>
          </w:tcPr>
          <w:p w14:paraId="713B7C1D" w14:textId="77777777" w:rsidR="00937CAA" w:rsidRDefault="00937CAA" w:rsidP="00FD6520">
            <w:pPr>
              <w:pStyle w:val="Taulukonsislt"/>
            </w:pPr>
            <w:r>
              <w:rPr>
                <w:b/>
                <w:bCs/>
              </w:rPr>
              <w:t>Document</w:t>
            </w:r>
          </w:p>
        </w:tc>
        <w:tc>
          <w:tcPr>
            <w:tcW w:w="1644" w:type="dxa"/>
            <w:shd w:val="clear" w:color="auto" w:fill="auto"/>
          </w:tcPr>
          <w:p w14:paraId="121548DE" w14:textId="77777777" w:rsidR="00937CAA" w:rsidRDefault="00937CAA" w:rsidP="00FD6520">
            <w:pPr>
              <w:pStyle w:val="Taulukonsislt"/>
            </w:pPr>
            <w:r>
              <w:t>8h</w:t>
            </w:r>
          </w:p>
        </w:tc>
        <w:tc>
          <w:tcPr>
            <w:tcW w:w="1644" w:type="dxa"/>
            <w:shd w:val="clear" w:color="auto" w:fill="auto"/>
          </w:tcPr>
          <w:p w14:paraId="55992884" w14:textId="77777777" w:rsidR="00937CAA" w:rsidRDefault="00937CAA" w:rsidP="00FD6520">
            <w:pPr>
              <w:pStyle w:val="Taulukonsislt"/>
              <w:snapToGrid w:val="0"/>
            </w:pPr>
            <w:r>
              <w:t>2h</w:t>
            </w:r>
          </w:p>
        </w:tc>
        <w:tc>
          <w:tcPr>
            <w:tcW w:w="1644" w:type="dxa"/>
            <w:shd w:val="clear" w:color="auto" w:fill="auto"/>
          </w:tcPr>
          <w:p w14:paraId="6FB42ECF" w14:textId="77777777" w:rsidR="00937CAA" w:rsidRDefault="00937CAA" w:rsidP="00FD6520">
            <w:pPr>
              <w:pStyle w:val="Taulukonsislt"/>
            </w:pPr>
            <w:r>
              <w:t>15h</w:t>
            </w:r>
          </w:p>
        </w:tc>
        <w:tc>
          <w:tcPr>
            <w:tcW w:w="1644" w:type="dxa"/>
            <w:shd w:val="clear" w:color="auto" w:fill="auto"/>
          </w:tcPr>
          <w:p w14:paraId="6E74B9C0" w14:textId="77777777" w:rsidR="00937CAA" w:rsidRDefault="00937CAA" w:rsidP="00FD6520">
            <w:pPr>
              <w:pStyle w:val="Taulukonsislt"/>
              <w:snapToGrid w:val="0"/>
            </w:pPr>
          </w:p>
        </w:tc>
      </w:tr>
      <w:tr w:rsidR="00937CAA" w14:paraId="72003C59" w14:textId="77777777" w:rsidTr="00FD6520">
        <w:tc>
          <w:tcPr>
            <w:tcW w:w="1644" w:type="dxa"/>
            <w:shd w:val="clear" w:color="auto" w:fill="auto"/>
          </w:tcPr>
          <w:p w14:paraId="18A58219" w14:textId="77777777" w:rsidR="00937CAA" w:rsidRDefault="00937CAA" w:rsidP="00FD6520">
            <w:pPr>
              <w:pStyle w:val="Taulukonsislt"/>
            </w:pPr>
            <w:r>
              <w:rPr>
                <w:b/>
                <w:bCs/>
              </w:rPr>
              <w:t>Research</w:t>
            </w:r>
          </w:p>
        </w:tc>
        <w:tc>
          <w:tcPr>
            <w:tcW w:w="1644" w:type="dxa"/>
            <w:shd w:val="clear" w:color="auto" w:fill="auto"/>
          </w:tcPr>
          <w:p w14:paraId="207CC1EA" w14:textId="77777777" w:rsidR="00937CAA" w:rsidRDefault="00937CAA" w:rsidP="00FD6520">
            <w:pPr>
              <w:pStyle w:val="Taulukonsislt"/>
            </w:pPr>
            <w:r>
              <w:t>12h</w:t>
            </w:r>
          </w:p>
        </w:tc>
        <w:tc>
          <w:tcPr>
            <w:tcW w:w="1644" w:type="dxa"/>
            <w:shd w:val="clear" w:color="auto" w:fill="auto"/>
          </w:tcPr>
          <w:p w14:paraId="6D27F6C3" w14:textId="77777777" w:rsidR="00937CAA" w:rsidRDefault="00937CAA" w:rsidP="00FD6520">
            <w:pPr>
              <w:pStyle w:val="Taulukonsislt"/>
              <w:snapToGrid w:val="0"/>
            </w:pPr>
            <w:r>
              <w:t>4h</w:t>
            </w:r>
          </w:p>
        </w:tc>
        <w:tc>
          <w:tcPr>
            <w:tcW w:w="1644" w:type="dxa"/>
            <w:shd w:val="clear" w:color="auto" w:fill="auto"/>
          </w:tcPr>
          <w:p w14:paraId="31327EFE" w14:textId="77777777" w:rsidR="00937CAA" w:rsidRDefault="00937CAA" w:rsidP="00FD6520">
            <w:pPr>
              <w:pStyle w:val="Taulukonsislt"/>
            </w:pPr>
            <w:r>
              <w:t>12h</w:t>
            </w:r>
          </w:p>
        </w:tc>
        <w:tc>
          <w:tcPr>
            <w:tcW w:w="1644" w:type="dxa"/>
            <w:shd w:val="clear" w:color="auto" w:fill="auto"/>
          </w:tcPr>
          <w:p w14:paraId="793E9C54" w14:textId="77777777" w:rsidR="00937CAA" w:rsidRDefault="00937CAA" w:rsidP="00FD6520">
            <w:pPr>
              <w:pStyle w:val="Taulukonsislt"/>
            </w:pPr>
            <w:r>
              <w:t>10h</w:t>
            </w:r>
          </w:p>
        </w:tc>
      </w:tr>
      <w:tr w:rsidR="00937CAA" w14:paraId="07309C46" w14:textId="77777777" w:rsidTr="00FD6520">
        <w:tc>
          <w:tcPr>
            <w:tcW w:w="1644" w:type="dxa"/>
            <w:shd w:val="clear" w:color="auto" w:fill="auto"/>
          </w:tcPr>
          <w:p w14:paraId="0E1809A9" w14:textId="77777777" w:rsidR="00937CAA" w:rsidRDefault="00937CAA" w:rsidP="00FD6520">
            <w:pPr>
              <w:pStyle w:val="Taulukonsislt"/>
            </w:pPr>
            <w:r>
              <w:rPr>
                <w:b/>
                <w:bCs/>
              </w:rPr>
              <w:t>Additional</w:t>
            </w:r>
          </w:p>
        </w:tc>
        <w:tc>
          <w:tcPr>
            <w:tcW w:w="1644" w:type="dxa"/>
            <w:shd w:val="clear" w:color="auto" w:fill="auto"/>
          </w:tcPr>
          <w:p w14:paraId="4B375E74" w14:textId="77777777" w:rsidR="00937CAA" w:rsidRDefault="00937CAA" w:rsidP="00FD6520">
            <w:pPr>
              <w:pStyle w:val="Taulukonsislt"/>
              <w:snapToGrid w:val="0"/>
            </w:pPr>
          </w:p>
        </w:tc>
        <w:tc>
          <w:tcPr>
            <w:tcW w:w="1644" w:type="dxa"/>
            <w:shd w:val="clear" w:color="auto" w:fill="auto"/>
          </w:tcPr>
          <w:p w14:paraId="262F5B9D" w14:textId="77777777" w:rsidR="00937CAA" w:rsidRDefault="00937CAA" w:rsidP="00FD6520">
            <w:pPr>
              <w:pStyle w:val="Taulukonsislt"/>
              <w:snapToGrid w:val="0"/>
            </w:pPr>
            <w:r>
              <w:t>14h</w:t>
            </w:r>
          </w:p>
        </w:tc>
        <w:tc>
          <w:tcPr>
            <w:tcW w:w="1644" w:type="dxa"/>
            <w:shd w:val="clear" w:color="auto" w:fill="auto"/>
          </w:tcPr>
          <w:p w14:paraId="01DA56DA" w14:textId="77777777" w:rsidR="00937CAA" w:rsidRDefault="00937CAA" w:rsidP="00FD6520">
            <w:pPr>
              <w:pStyle w:val="Taulukonsislt"/>
              <w:snapToGrid w:val="0"/>
            </w:pPr>
          </w:p>
        </w:tc>
        <w:tc>
          <w:tcPr>
            <w:tcW w:w="1644" w:type="dxa"/>
            <w:shd w:val="clear" w:color="auto" w:fill="auto"/>
          </w:tcPr>
          <w:p w14:paraId="3042A13E" w14:textId="77777777" w:rsidR="00937CAA" w:rsidRDefault="00937CAA" w:rsidP="00FD6520">
            <w:pPr>
              <w:pStyle w:val="Taulukonsislt"/>
            </w:pPr>
            <w:r>
              <w:t>10h</w:t>
            </w:r>
          </w:p>
        </w:tc>
      </w:tr>
      <w:tr w:rsidR="00937CAA" w14:paraId="751E8C19" w14:textId="77777777" w:rsidTr="00FD6520">
        <w:tc>
          <w:tcPr>
            <w:tcW w:w="1644" w:type="dxa"/>
            <w:shd w:val="clear" w:color="auto" w:fill="auto"/>
          </w:tcPr>
          <w:p w14:paraId="6EE7DE40" w14:textId="77777777" w:rsidR="00937CAA" w:rsidRDefault="00937CAA" w:rsidP="00FD6520">
            <w:pPr>
              <w:pStyle w:val="Taulukonsislt"/>
            </w:pPr>
            <w:r>
              <w:rPr>
                <w:b/>
                <w:bCs/>
              </w:rPr>
              <w:t>Total</w:t>
            </w:r>
          </w:p>
        </w:tc>
        <w:tc>
          <w:tcPr>
            <w:tcW w:w="1644" w:type="dxa"/>
            <w:shd w:val="clear" w:color="auto" w:fill="auto"/>
          </w:tcPr>
          <w:p w14:paraId="50463FA0" w14:textId="77777777" w:rsidR="00937CAA" w:rsidRDefault="00937CAA" w:rsidP="00FD6520">
            <w:pPr>
              <w:pStyle w:val="Taulukonsislt"/>
            </w:pPr>
            <w:r>
              <w:t>38h</w:t>
            </w:r>
          </w:p>
        </w:tc>
        <w:tc>
          <w:tcPr>
            <w:tcW w:w="1644" w:type="dxa"/>
            <w:shd w:val="clear" w:color="auto" w:fill="auto"/>
          </w:tcPr>
          <w:p w14:paraId="3203B910" w14:textId="77777777" w:rsidR="00937CAA" w:rsidRDefault="00937CAA" w:rsidP="00FD6520">
            <w:pPr>
              <w:pStyle w:val="Taulukonsislt"/>
              <w:snapToGrid w:val="0"/>
            </w:pPr>
            <w:r>
              <w:t>49h</w:t>
            </w:r>
          </w:p>
        </w:tc>
        <w:tc>
          <w:tcPr>
            <w:tcW w:w="1644" w:type="dxa"/>
            <w:shd w:val="clear" w:color="auto" w:fill="auto"/>
          </w:tcPr>
          <w:p w14:paraId="53DF6FC8" w14:textId="77777777" w:rsidR="00937CAA" w:rsidRDefault="00937CAA" w:rsidP="00FD6520">
            <w:pPr>
              <w:pStyle w:val="Taulukonsislt"/>
            </w:pPr>
            <w:r>
              <w:t>54h</w:t>
            </w:r>
          </w:p>
        </w:tc>
        <w:tc>
          <w:tcPr>
            <w:tcW w:w="1644" w:type="dxa"/>
            <w:shd w:val="clear" w:color="auto" w:fill="auto"/>
          </w:tcPr>
          <w:p w14:paraId="3DD024BF" w14:textId="77777777" w:rsidR="00937CAA" w:rsidRDefault="00937CAA" w:rsidP="00FD6520">
            <w:pPr>
              <w:pStyle w:val="Taulukonsislt"/>
            </w:pPr>
            <w:r>
              <w:t>30h</w:t>
            </w:r>
          </w:p>
        </w:tc>
      </w:tr>
    </w:tbl>
    <w:p w14:paraId="2FF19DAF" w14:textId="77777777" w:rsidR="00937CAA" w:rsidRDefault="00937CAA" w:rsidP="00937CAA"/>
    <w:p w14:paraId="633B0D20" w14:textId="77777777" w:rsidR="00937CAA" w:rsidRDefault="00937CAA" w:rsidP="00937CAA">
      <w:pPr>
        <w:pStyle w:val="NormalIndent"/>
        <w:ind w:firstLine="0"/>
      </w:pPr>
    </w:p>
    <w:p w14:paraId="6B737A8F" w14:textId="77777777" w:rsidR="00937CAA" w:rsidRDefault="00937CAA" w:rsidP="00937CAA">
      <w:pPr>
        <w:pStyle w:val="NormalIndent"/>
        <w:ind w:firstLine="0"/>
      </w:pPr>
    </w:p>
    <w:p w14:paraId="4831BC68" w14:textId="77777777" w:rsidR="00937CAA" w:rsidRDefault="00937CAA" w:rsidP="00937CAA">
      <w:pPr>
        <w:pStyle w:val="NormalIndent"/>
        <w:pageBreakBefore/>
        <w:ind w:firstLine="0"/>
        <w:rPr>
          <w:u w:val="single"/>
        </w:rPr>
      </w:pPr>
      <w:r>
        <w:rPr>
          <w:u w:val="single"/>
        </w:rPr>
        <w:lastRenderedPageBreak/>
        <w:t xml:space="preserve">Markus </w:t>
      </w:r>
      <w:proofErr w:type="spellStart"/>
      <w:r>
        <w:rPr>
          <w:u w:val="single"/>
        </w:rPr>
        <w:t>Heino</w:t>
      </w:r>
      <w:proofErr w:type="spellEnd"/>
    </w:p>
    <w:p w14:paraId="3715B062" w14:textId="77777777" w:rsidR="00937CAA" w:rsidRDefault="00937CAA" w:rsidP="00937CAA">
      <w:pPr>
        <w:pStyle w:val="NormalIndent"/>
        <w:ind w:firstLine="0"/>
        <w:rPr>
          <w:u w:val="single"/>
        </w:rPr>
      </w:pPr>
    </w:p>
    <w:p w14:paraId="561C67D5" w14:textId="77777777" w:rsidR="00937CAA" w:rsidRDefault="00937CAA" w:rsidP="00937CAA">
      <w:pPr>
        <w:pStyle w:val="NormalIndent"/>
        <w:ind w:firstLine="0"/>
      </w:pPr>
      <w:r>
        <w:t>I started with mockups with Jaakko. In the first meeting we decided what kind of mockups will be the best for us and Jaakko started to modify mockups the way group decided. I started to work more on the design template and making sure template has everything it should. First a lot of research from design templates from others and then making very coarse version of my own for the group. Version had everything explained what we should have in our template and which ones are optional but from perspective mandatory for us. Template started to change after we added content on it and have been changing during the whole project. My main goals have been cover page, purpose of the project, analysis, risk assessments, mockups and making sure we have everything on the template that should be and even a bit more. Everything been proofread by every member and there for text have been changing a bit from every section.</w:t>
      </w:r>
    </w:p>
    <w:p w14:paraId="1AC8341E" w14:textId="77777777" w:rsidR="00937CAA" w:rsidRDefault="00937CAA" w:rsidP="00937CAA">
      <w:pPr>
        <w:pStyle w:val="NormalIndent"/>
        <w:ind w:firstLine="0"/>
      </w:pPr>
    </w:p>
    <w:p w14:paraId="0D841F4B" w14:textId="77777777" w:rsidR="00937CAA" w:rsidRDefault="00937CAA" w:rsidP="00937CAA">
      <w:pPr>
        <w:pStyle w:val="NormalIndent"/>
        <w:ind w:firstLine="0"/>
        <w:rPr>
          <w:u w:val="single"/>
        </w:rPr>
      </w:pPr>
      <w:r w:rsidRPr="00563ABA">
        <w:rPr>
          <w:u w:val="single"/>
        </w:rPr>
        <w:t xml:space="preserve">Jaakko </w:t>
      </w:r>
      <w:proofErr w:type="spellStart"/>
      <w:r w:rsidRPr="00563ABA">
        <w:rPr>
          <w:u w:val="single"/>
        </w:rPr>
        <w:t>Ikäheimo</w:t>
      </w:r>
      <w:proofErr w:type="spellEnd"/>
    </w:p>
    <w:p w14:paraId="20B14329" w14:textId="77777777" w:rsidR="00937CAA" w:rsidRDefault="00937CAA" w:rsidP="00937CAA">
      <w:pPr>
        <w:pStyle w:val="NormalIndent"/>
        <w:ind w:firstLine="0"/>
      </w:pPr>
    </w:p>
    <w:p w14:paraId="4B6A373D" w14:textId="77777777" w:rsidR="00937CAA" w:rsidRPr="00563ABA" w:rsidRDefault="00937CAA" w:rsidP="00937CAA">
      <w:pPr>
        <w:pStyle w:val="NormalIndent"/>
        <w:ind w:firstLine="0"/>
      </w:pPr>
      <w:r>
        <w:t xml:space="preserve">From the beginning me and Markus decided to work </w:t>
      </w:r>
      <w:proofErr w:type="gramStart"/>
      <w:r>
        <w:t>on  illustration</w:t>
      </w:r>
      <w:proofErr w:type="gramEnd"/>
      <w:r>
        <w:t xml:space="preserve"> and design of the application’s interface. I started to work on the prototype and Markus with research and documentation. After evaluation and some </w:t>
      </w:r>
      <w:proofErr w:type="gramStart"/>
      <w:r>
        <w:t>changes</w:t>
      </w:r>
      <w:proofErr w:type="gramEnd"/>
      <w:r>
        <w:t xml:space="preserve"> I came up with a complete prototype and started to work with documentation and interface design part in the template. The most important part for me in design phase has been trying to come up with a good design for interface and improving the prototype and my designing skills while doing that. I have been also trying to modify the document so it is more readable and adding some stuff here and there. You can see the prototype we used for our design on: jaskaweb.com/proto_main.html</w:t>
      </w:r>
    </w:p>
    <w:p w14:paraId="44D5F39B" w14:textId="77777777" w:rsidR="00937CAA" w:rsidRDefault="00937CAA" w:rsidP="00937CAA">
      <w:pPr>
        <w:pStyle w:val="NormalIndent"/>
        <w:ind w:firstLine="0"/>
        <w:rPr>
          <w:u w:val="single"/>
        </w:rPr>
      </w:pPr>
    </w:p>
    <w:p w14:paraId="5EEF4FFB" w14:textId="77777777" w:rsidR="00937CAA" w:rsidRDefault="00937CAA" w:rsidP="00937CAA">
      <w:pPr>
        <w:pStyle w:val="NormalIndent"/>
        <w:ind w:firstLine="0"/>
      </w:pPr>
      <w:r>
        <w:rPr>
          <w:u w:val="single"/>
        </w:rPr>
        <w:t xml:space="preserve">Seppo </w:t>
      </w:r>
      <w:proofErr w:type="spellStart"/>
      <w:r>
        <w:rPr>
          <w:u w:val="single"/>
        </w:rPr>
        <w:t>Pakonen</w:t>
      </w:r>
      <w:proofErr w:type="spellEnd"/>
    </w:p>
    <w:p w14:paraId="1DDC45C0" w14:textId="77777777" w:rsidR="00937CAA" w:rsidRDefault="00937CAA" w:rsidP="00937CAA">
      <w:r>
        <w:t xml:space="preserve">Together with Mohammed we formed the background system team, which planned use cases and system design. We discussed a lot of the content before writing. I wrote most of the design document. I wrote partially or entirely the purpose of the project, design process, state of the art, scenarios and use cases, requirements, analysis and risk </w:t>
      </w:r>
      <w:proofErr w:type="spellStart"/>
      <w:r>
        <w:t>assesment</w:t>
      </w:r>
      <w:proofErr w:type="spellEnd"/>
      <w:r>
        <w:t>. I researched and wrote all references to publications and formatted the text to thesis format. I was heavily corrected, though. Much learning was required for this paper.</w:t>
      </w:r>
    </w:p>
    <w:p w14:paraId="266C8A01" w14:textId="77777777" w:rsidR="00085AE6" w:rsidRDefault="00D01A05"/>
    <w:sectPr w:rsidR="00085AE6">
      <w:headerReference w:type="even" r:id="rId47"/>
      <w:headerReference w:type="default" r:id="rId48"/>
      <w:footerReference w:type="even" r:id="rId49"/>
      <w:footerReference w:type="default" r:id="rId50"/>
      <w:headerReference w:type="first" r:id="rId51"/>
      <w:footerReference w:type="first" r:id="rId52"/>
      <w:pgSz w:w="11906" w:h="16838"/>
      <w:pgMar w:top="1418" w:right="1134" w:bottom="1701" w:left="2552"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Niels van Berkel" w:date="2016-11-16T15:50:00Z" w:initials="NvB">
    <w:p w14:paraId="65C565F7" w14:textId="6694AF6B" w:rsidR="002D1215" w:rsidRDefault="002D1215">
      <w:pPr>
        <w:pStyle w:val="CommentText"/>
      </w:pPr>
      <w:r>
        <w:rPr>
          <w:rStyle w:val="CommentReference"/>
        </w:rPr>
        <w:annotationRef/>
      </w:r>
      <w:r>
        <w:t>unclear</w:t>
      </w:r>
    </w:p>
  </w:comment>
  <w:comment w:id="26" w:author="Niels van Berkel" w:date="2016-11-16T15:51:00Z" w:initials="NvB">
    <w:p w14:paraId="68C8D197" w14:textId="468AACCB" w:rsidR="002D1215" w:rsidRDefault="002D1215">
      <w:pPr>
        <w:pStyle w:val="CommentText"/>
      </w:pPr>
      <w:r>
        <w:rPr>
          <w:rStyle w:val="CommentReference"/>
        </w:rPr>
        <w:annotationRef/>
      </w:r>
      <w:r>
        <w:t>Which interviews?</w:t>
      </w:r>
      <w:r>
        <w:br/>
        <w:t>State: Bush et al. interviewed participants and show that …</w:t>
      </w:r>
    </w:p>
  </w:comment>
  <w:comment w:id="29" w:author="Niels van Berkel" w:date="2016-11-16T15:52:00Z" w:initials="NvB">
    <w:p w14:paraId="5113BA64" w14:textId="16C59425" w:rsidR="002D1215" w:rsidRDefault="002D1215">
      <w:pPr>
        <w:pStyle w:val="CommentText"/>
      </w:pPr>
      <w:r>
        <w:rPr>
          <w:rStyle w:val="CommentReference"/>
        </w:rPr>
        <w:annotationRef/>
      </w:r>
      <w:r>
        <w:t>vague</w:t>
      </w:r>
    </w:p>
  </w:comment>
  <w:comment w:id="43" w:author="Niels van Berkel" w:date="2016-11-16T15:53:00Z" w:initials="NvB">
    <w:p w14:paraId="0DB4D989" w14:textId="14D01F09" w:rsidR="002D1215" w:rsidRDefault="002D1215">
      <w:pPr>
        <w:pStyle w:val="CommentText"/>
      </w:pPr>
      <w:r>
        <w:rPr>
          <w:rStyle w:val="CommentReference"/>
        </w:rPr>
        <w:annotationRef/>
      </w:r>
      <w:r>
        <w:t>NT?</w:t>
      </w:r>
    </w:p>
  </w:comment>
  <w:comment w:id="48" w:author="Niels van Berkel" w:date="2016-11-16T15:56:00Z" w:initials="NvB">
    <w:p w14:paraId="38803AAF" w14:textId="5B5717D2" w:rsidR="00B122DD" w:rsidRDefault="00B122DD">
      <w:pPr>
        <w:pStyle w:val="CommentText"/>
      </w:pPr>
      <w:r>
        <w:rPr>
          <w:rStyle w:val="CommentReference"/>
        </w:rPr>
        <w:annotationRef/>
      </w:r>
      <w:r>
        <w:t>Surprised that there is nothing concerning user evaluation in this chapter.</w:t>
      </w:r>
      <w:r>
        <w:br/>
      </w:r>
      <w:r>
        <w:br/>
        <w:t>I think you actually did this:</w:t>
      </w:r>
      <w:r>
        <w:br/>
        <w:t>1. Design</w:t>
      </w:r>
      <w:r>
        <w:br/>
        <w:t>2. Evaluate</w:t>
      </w:r>
      <w:r>
        <w:br/>
        <w:t>3. Iterate design based on user feedback</w:t>
      </w:r>
      <w:r>
        <w:br/>
      </w:r>
      <w:r>
        <w:br/>
        <w:t>So tell about this, as it is important and positive for your project grading.</w:t>
      </w:r>
    </w:p>
  </w:comment>
  <w:comment w:id="54" w:author="Niels van Berkel" w:date="2016-11-16T16:07:00Z" w:initials="NvB">
    <w:p w14:paraId="24AE1E4E" w14:textId="74E67E6B" w:rsidR="008E691A" w:rsidRDefault="008E691A">
      <w:pPr>
        <w:pStyle w:val="CommentText"/>
      </w:pPr>
      <w:r>
        <w:rPr>
          <w:rStyle w:val="CommentReference"/>
        </w:rPr>
        <w:annotationRef/>
      </w:r>
      <w:r>
        <w:t xml:space="preserve">Add at least two more paragraphs discussing research findings on the topic of notification management (use for example Google Scholar) </w:t>
      </w:r>
    </w:p>
  </w:comment>
  <w:comment w:id="80" w:author="Niels van Berkel" w:date="2016-11-16T16:10:00Z" w:initials="NvB">
    <w:p w14:paraId="45229C93" w14:textId="22EA46F5" w:rsidR="00DD4E2D" w:rsidRDefault="00DD4E2D">
      <w:pPr>
        <w:pStyle w:val="CommentText"/>
      </w:pPr>
      <w:r>
        <w:rPr>
          <w:rStyle w:val="CommentReference"/>
        </w:rPr>
        <w:annotationRef/>
      </w:r>
      <w:r>
        <w:t>Good explanation</w:t>
      </w:r>
    </w:p>
  </w:comment>
  <w:comment w:id="81" w:author="Niels van Berkel" w:date="2016-11-16T16:10:00Z" w:initials="NvB">
    <w:p w14:paraId="301090CB" w14:textId="6D6D03FE" w:rsidR="00DD4E2D" w:rsidRDefault="00DD4E2D">
      <w:pPr>
        <w:pStyle w:val="CommentText"/>
      </w:pPr>
      <w:r>
        <w:rPr>
          <w:rStyle w:val="CommentReference"/>
        </w:rPr>
        <w:annotationRef/>
      </w:r>
      <w:r>
        <w:t>Weird formatting</w:t>
      </w:r>
    </w:p>
  </w:comment>
  <w:comment w:id="86" w:author="Niels van Berkel" w:date="2016-11-16T16:12:00Z" w:initials="NvB">
    <w:p w14:paraId="2A7C9F21" w14:textId="564A97F8" w:rsidR="00DD4E2D" w:rsidRDefault="00DD4E2D">
      <w:pPr>
        <w:pStyle w:val="CommentText"/>
      </w:pPr>
      <w:r>
        <w:rPr>
          <w:rStyle w:val="CommentReference"/>
        </w:rPr>
        <w:annotationRef/>
      </w:r>
      <w:r>
        <w:t xml:space="preserve">Did you </w:t>
      </w:r>
      <w:r w:rsidR="00E77A5E">
        <w:t xml:space="preserve">not </w:t>
      </w:r>
      <w:r>
        <w:t xml:space="preserve">show your </w:t>
      </w:r>
      <w:r w:rsidR="00E77A5E">
        <w:t xml:space="preserve">UI </w:t>
      </w:r>
      <w:proofErr w:type="gramStart"/>
      <w:r>
        <w:t xml:space="preserve">sketches </w:t>
      </w:r>
      <w:r w:rsidR="00E77A5E">
        <w:t>?</w:t>
      </w:r>
      <w:proofErr w:type="gramEnd"/>
      <w:r w:rsidR="00E77A5E">
        <w:br/>
      </w:r>
      <w:r w:rsidR="00E77A5E">
        <w:br/>
        <w:t>If you did -&gt; please include that here.</w:t>
      </w:r>
      <w:r w:rsidR="00E77A5E">
        <w:br/>
      </w:r>
      <w:r w:rsidR="00E77A5E">
        <w:br/>
        <w:t>I think the feedback should be expanded. What lessons did you learn from the feedback? Where there any negative things / things you learned that influence you design?</w:t>
      </w:r>
    </w:p>
  </w:comment>
  <w:comment w:id="96" w:author="Niels van Berkel" w:date="2016-11-16T16:14:00Z" w:initials="NvB">
    <w:p w14:paraId="2F06EFF5" w14:textId="4C4F63A9" w:rsidR="00E77A5E" w:rsidRDefault="00E77A5E">
      <w:pPr>
        <w:pStyle w:val="CommentText"/>
      </w:pPr>
      <w:r>
        <w:rPr>
          <w:rStyle w:val="CommentReference"/>
        </w:rPr>
        <w:annotationRef/>
      </w:r>
      <w:r>
        <w:t>Project member leaving?</w:t>
      </w:r>
      <w:r>
        <w:br/>
      </w:r>
      <w:r>
        <w:br/>
        <w:t>Implementation issues?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C565F7" w15:done="0"/>
  <w15:commentEx w15:paraId="68C8D197" w15:done="0"/>
  <w15:commentEx w15:paraId="5113BA64" w15:done="0"/>
  <w15:commentEx w15:paraId="0DB4D989" w15:done="0"/>
  <w15:commentEx w15:paraId="38803AAF" w15:done="0"/>
  <w15:commentEx w15:paraId="24AE1E4E" w15:done="0"/>
  <w15:commentEx w15:paraId="45229C93" w15:done="0"/>
  <w15:commentEx w15:paraId="301090CB" w15:done="0"/>
  <w15:commentEx w15:paraId="2A7C9F21" w15:done="0"/>
  <w15:commentEx w15:paraId="2F06EFF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EEF52" w14:textId="77777777" w:rsidR="00D01A05" w:rsidRDefault="00D01A05">
      <w:r>
        <w:separator/>
      </w:r>
    </w:p>
  </w:endnote>
  <w:endnote w:type="continuationSeparator" w:id="0">
    <w:p w14:paraId="1562F8FA" w14:textId="77777777" w:rsidR="00D01A05" w:rsidRDefault="00D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font400">
    <w:charset w:val="01"/>
    <w:family w:val="auto"/>
    <w:pitch w:val="variable"/>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FFF98" w14:textId="77777777" w:rsidR="00C856C2" w:rsidRDefault="00C856C2">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2281C" w14:textId="77777777" w:rsidR="00C856C2" w:rsidRDefault="00C856C2">
    <w:pPr>
      <w:pStyle w:val="Foote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C7A27" w14:textId="77777777" w:rsidR="00C856C2" w:rsidRDefault="00C856C2">
    <w:pPr>
      <w:pStyle w:val="Foote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73B5A" w14:textId="77777777" w:rsidR="00C856C2" w:rsidRDefault="00C856C2"/>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2BAAF" w14:textId="77777777" w:rsidR="00C856C2" w:rsidRDefault="00C856C2">
    <w:pPr>
      <w:pStyle w:val="Footer"/>
    </w:pP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0D49B" w14:textId="77777777" w:rsidR="00C856C2" w:rsidRDefault="00C856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88E70" w14:textId="77777777" w:rsidR="00C856C2" w:rsidRDefault="00C856C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927AB" w14:textId="77777777" w:rsidR="00C856C2" w:rsidRDefault="00C856C2"/>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3379A" w14:textId="77777777" w:rsidR="00C856C2" w:rsidRDefault="00C856C2">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3A67F" w14:textId="77777777" w:rsidR="00C856C2" w:rsidRDefault="00C856C2">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EF861" w14:textId="77777777" w:rsidR="00C856C2" w:rsidRDefault="00C856C2"/>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77E0F" w14:textId="77777777" w:rsidR="00C856C2" w:rsidRDefault="00C856C2">
    <w:pPr>
      <w:pStyle w:val="Foo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1B82C" w14:textId="77777777" w:rsidR="00C856C2" w:rsidRDefault="00C856C2">
    <w:pPr>
      <w:pStyle w:val="Foo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7B20E" w14:textId="77777777" w:rsidR="00C856C2" w:rsidRDefault="00C856C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A3A205" w14:textId="77777777" w:rsidR="00D01A05" w:rsidRDefault="00D01A05">
      <w:r>
        <w:separator/>
      </w:r>
    </w:p>
  </w:footnote>
  <w:footnote w:type="continuationSeparator" w:id="0">
    <w:p w14:paraId="04542B72" w14:textId="77777777" w:rsidR="00D01A05" w:rsidRDefault="00D01A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50E55" w14:textId="77777777" w:rsidR="00C856C2" w:rsidRDefault="00C856C2">
    <w:pPr>
      <w:pStyle w:val="Header"/>
      <w:ind w:right="36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8744B" w14:textId="77777777" w:rsidR="00C856C2" w:rsidRDefault="00C856C2">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BB0FB" w14:textId="77777777" w:rsidR="00C856C2" w:rsidRDefault="00C856C2"/>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78DB2" w14:textId="77777777" w:rsidR="00C856C2" w:rsidRDefault="00C856C2">
    <w:pPr>
      <w:pStyle w:val="Header"/>
      <w:ind w:right="360"/>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31A4B" w14:textId="77777777" w:rsidR="00C856C2" w:rsidRDefault="00C856C2">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7CA44" w14:textId="77777777" w:rsidR="00C856C2" w:rsidRDefault="00C856C2"/>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0880B" w14:textId="77777777" w:rsidR="00C856C2" w:rsidRDefault="00C856C2">
    <w:pPr>
      <w:pStyle w:val="Header"/>
      <w:ind w:right="360"/>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A43A5" w14:textId="77777777" w:rsidR="00C856C2" w:rsidRDefault="00C856C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A41D3" w14:textId="77777777" w:rsidR="00C856C2" w:rsidRDefault="00C856C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24CC" w14:textId="77777777" w:rsidR="00C856C2" w:rsidRDefault="00937CAA">
    <w:pPr>
      <w:pStyle w:val="Header"/>
      <w:ind w:right="360"/>
    </w:pPr>
    <w:r>
      <w:rPr>
        <w:noProof/>
        <w:lang w:eastAsia="en-US"/>
      </w:rPr>
      <mc:AlternateContent>
        <mc:Choice Requires="wps">
          <w:drawing>
            <wp:anchor distT="0" distB="0" distL="0" distR="0" simplePos="0" relativeHeight="251659264" behindDoc="0" locked="0" layoutInCell="1" allowOverlap="1" wp14:anchorId="14759C5E" wp14:editId="7EFC7638">
              <wp:simplePos x="0" y="0"/>
              <wp:positionH relativeFrom="page">
                <wp:posOffset>6687185</wp:posOffset>
              </wp:positionH>
              <wp:positionV relativeFrom="paragraph">
                <wp:posOffset>635</wp:posOffset>
              </wp:positionV>
              <wp:extent cx="146050" cy="168275"/>
              <wp:effectExtent l="635" t="635" r="5715" b="2540"/>
              <wp:wrapSquare wrapText="larges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68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504BC3" w14:textId="77777777" w:rsidR="00C856C2" w:rsidRDefault="007C7D13">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14759C5E" id="_x0000_t202" coordsize="21600,21600" o:spt="202" path="m,l,21600r21600,l21600,xe">
              <v:stroke joinstyle="miter"/>
              <v:path gradientshapeok="t" o:connecttype="rect"/>
            </v:shapetype>
            <v:shape id="Text Box 14" o:spid="_x0000_s1026" type="#_x0000_t202" style="position:absolute;left:0;text-align:left;margin-left:526.55pt;margin-top:.05pt;width:11.5pt;height:13.2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" stroked="f">
              <v:fill opacity="0"/>
              <v:textbox inset="0,0,0,0">
                <w:txbxContent>
                  <w:p w14:paraId="36504BC3" w14:textId="77777777" w:rsidR="00C856C2" w:rsidRDefault="007C7D13">
                    <w:pPr>
                      <w:pStyle w:val="Yltunniste"/>
                    </w:pPr>
                    <w:r>
                      <w:rPr>
                        <w:rStyle w:val="Sivunumero"/>
                      </w:rPr>
                      <w:fldChar w:fldCharType="begin"/>
                    </w:r>
                    <w:r>
                      <w:rPr>
                        <w:rStyle w:val="Sivunumero"/>
                      </w:rPr>
                      <w:instrText xml:space="preserve"> PAGE </w:instrText>
                    </w:r>
                    <w:r>
                      <w:rPr>
                        <w:rStyle w:val="Sivunumero"/>
                      </w:rPr>
                      <w:fldChar w:fldCharType="separate"/>
                    </w:r>
                    <w:r>
                      <w:rPr>
                        <w:rStyle w:val="Sivunumero"/>
                      </w:rPr>
                      <w:t>15</w:t>
                    </w:r>
                    <w:r>
                      <w:rPr>
                        <w:rStyle w:val="Sivunumero"/>
                      </w:rPr>
                      <w:fldChar w:fldCharType="end"/>
                    </w:r>
                  </w:p>
                </w:txbxContent>
              </v:textbox>
              <w10:wrap type="square" side="largest" anchorx="page"/>
            </v:shape>
          </w:pict>
        </mc:Fallback>
      </mc:AlternateConten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E0256" w14:textId="77777777" w:rsidR="00C856C2" w:rsidRDefault="00C856C2">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548B8" w14:textId="77777777" w:rsidR="00C856C2" w:rsidRDefault="00C856C2"/>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0181A" w14:textId="77777777" w:rsidR="00C856C2" w:rsidRDefault="00C856C2">
    <w:pPr>
      <w:pStyle w:val="Header"/>
      <w:ind w:right="360"/>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BD42A" w14:textId="77777777" w:rsidR="00C856C2" w:rsidRDefault="00C856C2">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48904" w14:textId="77777777" w:rsidR="00C856C2" w:rsidRDefault="00C856C2"/>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C341C" w14:textId="77777777" w:rsidR="00C856C2" w:rsidRDefault="00C856C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0000002"/>
    <w:multiLevelType w:val="singleLevel"/>
    <w:tmpl w:val="00000002"/>
    <w:name w:val="WW8Num2"/>
    <w:lvl w:ilvl="0">
      <w:start w:val="1"/>
      <w:numFmt w:val="decimal"/>
      <w:lvlText w:val="[%1]"/>
      <w:lvlJc w:val="left"/>
      <w:pPr>
        <w:tabs>
          <w:tab w:val="num" w:pos="964"/>
        </w:tabs>
        <w:ind w:left="964" w:hanging="964"/>
      </w:pPr>
      <w:rPr>
        <w:rFonts w:hint="default"/>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lang w:val="en-US"/>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lang w:val="en-US"/>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lang w:val="en-US"/>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16A31E94"/>
    <w:multiLevelType w:val="hybridMultilevel"/>
    <w:tmpl w:val="A6C42388"/>
    <w:lvl w:ilvl="0" w:tplc="CC845E56">
      <w:start w:val="1"/>
      <w:numFmt w:val="lowerLetter"/>
      <w:lvlText w:val="%1)"/>
      <w:lvlJc w:val="left"/>
      <w:pPr>
        <w:ind w:left="587" w:hanging="360"/>
      </w:pPr>
      <w:rPr>
        <w:rFonts w:hint="default"/>
      </w:rPr>
    </w:lvl>
    <w:lvl w:ilvl="1" w:tplc="040B0019" w:tentative="1">
      <w:start w:val="1"/>
      <w:numFmt w:val="lowerLetter"/>
      <w:lvlText w:val="%2."/>
      <w:lvlJc w:val="left"/>
      <w:pPr>
        <w:ind w:left="1307" w:hanging="360"/>
      </w:pPr>
    </w:lvl>
    <w:lvl w:ilvl="2" w:tplc="040B001B" w:tentative="1">
      <w:start w:val="1"/>
      <w:numFmt w:val="lowerRoman"/>
      <w:lvlText w:val="%3."/>
      <w:lvlJc w:val="right"/>
      <w:pPr>
        <w:ind w:left="2027" w:hanging="180"/>
      </w:pPr>
    </w:lvl>
    <w:lvl w:ilvl="3" w:tplc="040B000F" w:tentative="1">
      <w:start w:val="1"/>
      <w:numFmt w:val="decimal"/>
      <w:lvlText w:val="%4."/>
      <w:lvlJc w:val="left"/>
      <w:pPr>
        <w:ind w:left="2747" w:hanging="360"/>
      </w:pPr>
    </w:lvl>
    <w:lvl w:ilvl="4" w:tplc="040B0019" w:tentative="1">
      <w:start w:val="1"/>
      <w:numFmt w:val="lowerLetter"/>
      <w:lvlText w:val="%5."/>
      <w:lvlJc w:val="left"/>
      <w:pPr>
        <w:ind w:left="3467" w:hanging="360"/>
      </w:pPr>
    </w:lvl>
    <w:lvl w:ilvl="5" w:tplc="040B001B" w:tentative="1">
      <w:start w:val="1"/>
      <w:numFmt w:val="lowerRoman"/>
      <w:lvlText w:val="%6."/>
      <w:lvlJc w:val="right"/>
      <w:pPr>
        <w:ind w:left="4187" w:hanging="180"/>
      </w:pPr>
    </w:lvl>
    <w:lvl w:ilvl="6" w:tplc="040B000F" w:tentative="1">
      <w:start w:val="1"/>
      <w:numFmt w:val="decimal"/>
      <w:lvlText w:val="%7."/>
      <w:lvlJc w:val="left"/>
      <w:pPr>
        <w:ind w:left="4907" w:hanging="360"/>
      </w:pPr>
    </w:lvl>
    <w:lvl w:ilvl="7" w:tplc="040B0019" w:tentative="1">
      <w:start w:val="1"/>
      <w:numFmt w:val="lowerLetter"/>
      <w:lvlText w:val="%8."/>
      <w:lvlJc w:val="left"/>
      <w:pPr>
        <w:ind w:left="5627" w:hanging="360"/>
      </w:pPr>
    </w:lvl>
    <w:lvl w:ilvl="8" w:tplc="040B001B" w:tentative="1">
      <w:start w:val="1"/>
      <w:numFmt w:val="lowerRoman"/>
      <w:lvlText w:val="%9."/>
      <w:lvlJc w:val="right"/>
      <w:pPr>
        <w:ind w:left="6347" w:hanging="180"/>
      </w:pPr>
    </w:lvl>
  </w:abstractNum>
  <w:abstractNum w:abstractNumId="10">
    <w:nsid w:val="31B65496"/>
    <w:multiLevelType w:val="hybridMultilevel"/>
    <w:tmpl w:val="8E3AF180"/>
    <w:lvl w:ilvl="0" w:tplc="BB38F902">
      <w:start w:val="1"/>
      <w:numFmt w:val="lowerLetter"/>
      <w:lvlText w:val="%1)"/>
      <w:lvlJc w:val="left"/>
      <w:pPr>
        <w:ind w:left="587" w:hanging="360"/>
      </w:pPr>
      <w:rPr>
        <w:rFonts w:hint="default"/>
      </w:rPr>
    </w:lvl>
    <w:lvl w:ilvl="1" w:tplc="040B0019" w:tentative="1">
      <w:start w:val="1"/>
      <w:numFmt w:val="lowerLetter"/>
      <w:lvlText w:val="%2."/>
      <w:lvlJc w:val="left"/>
      <w:pPr>
        <w:ind w:left="1307" w:hanging="360"/>
      </w:pPr>
    </w:lvl>
    <w:lvl w:ilvl="2" w:tplc="040B001B" w:tentative="1">
      <w:start w:val="1"/>
      <w:numFmt w:val="lowerRoman"/>
      <w:lvlText w:val="%3."/>
      <w:lvlJc w:val="right"/>
      <w:pPr>
        <w:ind w:left="2027" w:hanging="180"/>
      </w:pPr>
    </w:lvl>
    <w:lvl w:ilvl="3" w:tplc="040B000F" w:tentative="1">
      <w:start w:val="1"/>
      <w:numFmt w:val="decimal"/>
      <w:lvlText w:val="%4."/>
      <w:lvlJc w:val="left"/>
      <w:pPr>
        <w:ind w:left="2747" w:hanging="360"/>
      </w:pPr>
    </w:lvl>
    <w:lvl w:ilvl="4" w:tplc="040B0019" w:tentative="1">
      <w:start w:val="1"/>
      <w:numFmt w:val="lowerLetter"/>
      <w:lvlText w:val="%5."/>
      <w:lvlJc w:val="left"/>
      <w:pPr>
        <w:ind w:left="3467" w:hanging="360"/>
      </w:pPr>
    </w:lvl>
    <w:lvl w:ilvl="5" w:tplc="040B001B" w:tentative="1">
      <w:start w:val="1"/>
      <w:numFmt w:val="lowerRoman"/>
      <w:lvlText w:val="%6."/>
      <w:lvlJc w:val="right"/>
      <w:pPr>
        <w:ind w:left="4187" w:hanging="180"/>
      </w:pPr>
    </w:lvl>
    <w:lvl w:ilvl="6" w:tplc="040B000F" w:tentative="1">
      <w:start w:val="1"/>
      <w:numFmt w:val="decimal"/>
      <w:lvlText w:val="%7."/>
      <w:lvlJc w:val="left"/>
      <w:pPr>
        <w:ind w:left="4907" w:hanging="360"/>
      </w:pPr>
    </w:lvl>
    <w:lvl w:ilvl="7" w:tplc="040B0019" w:tentative="1">
      <w:start w:val="1"/>
      <w:numFmt w:val="lowerLetter"/>
      <w:lvlText w:val="%8."/>
      <w:lvlJc w:val="left"/>
      <w:pPr>
        <w:ind w:left="5627" w:hanging="360"/>
      </w:pPr>
    </w:lvl>
    <w:lvl w:ilvl="8" w:tplc="040B001B" w:tentative="1">
      <w:start w:val="1"/>
      <w:numFmt w:val="lowerRoman"/>
      <w:lvlText w:val="%9."/>
      <w:lvlJc w:val="right"/>
      <w:pPr>
        <w:ind w:left="6347"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els van Berkel">
    <w15:presenceInfo w15:providerId="Windows Live" w15:userId="567782527f3860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CAA"/>
    <w:rsid w:val="001401BC"/>
    <w:rsid w:val="001D24F7"/>
    <w:rsid w:val="002A073C"/>
    <w:rsid w:val="002D1215"/>
    <w:rsid w:val="003A1D84"/>
    <w:rsid w:val="004F722C"/>
    <w:rsid w:val="00520322"/>
    <w:rsid w:val="0060085D"/>
    <w:rsid w:val="00695E68"/>
    <w:rsid w:val="007C7D13"/>
    <w:rsid w:val="008E691A"/>
    <w:rsid w:val="00937CAA"/>
    <w:rsid w:val="00A5433F"/>
    <w:rsid w:val="00B122DD"/>
    <w:rsid w:val="00C46E48"/>
    <w:rsid w:val="00C856C2"/>
    <w:rsid w:val="00D01A05"/>
    <w:rsid w:val="00D50C03"/>
    <w:rsid w:val="00DD4E2D"/>
    <w:rsid w:val="00DD5884"/>
    <w:rsid w:val="00E77A5E"/>
    <w:rsid w:val="00EB45A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111CA"/>
  <w15:docId w15:val="{5F11155A-47A8-4543-B63D-7E3E62786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next w:val="NormalIndent"/>
    <w:qFormat/>
    <w:rsid w:val="00937CAA"/>
    <w:pPr>
      <w:suppressAutoHyphens/>
      <w:spacing w:after="0" w:line="240" w:lineRule="auto"/>
      <w:ind w:left="964" w:hanging="964"/>
      <w:jc w:val="both"/>
    </w:pPr>
    <w:rPr>
      <w:rFonts w:ascii="Times New Roman" w:eastAsia="Times New Roman" w:hAnsi="Times New Roman" w:cs="Times New Roman"/>
      <w:sz w:val="24"/>
      <w:szCs w:val="20"/>
      <w:lang w:val="en-US" w:eastAsia="zh-CN"/>
    </w:rPr>
  </w:style>
  <w:style w:type="paragraph" w:styleId="Heading1">
    <w:name w:val="heading 1"/>
    <w:basedOn w:val="Normal"/>
    <w:next w:val="Normal"/>
    <w:link w:val="Heading1Char"/>
    <w:qFormat/>
    <w:rsid w:val="00937CAA"/>
    <w:pPr>
      <w:keepNext/>
      <w:tabs>
        <w:tab w:val="num" w:pos="432"/>
      </w:tabs>
      <w:ind w:left="431" w:hanging="431"/>
      <w:jc w:val="center"/>
      <w:outlineLvl w:val="0"/>
    </w:pPr>
    <w:rPr>
      <w:rFonts w:cs="Arial"/>
      <w:b/>
      <w:bCs/>
      <w:caps/>
      <w:kern w:val="1"/>
      <w:sz w:val="28"/>
      <w:szCs w:val="32"/>
    </w:rPr>
  </w:style>
  <w:style w:type="paragraph" w:styleId="Heading2">
    <w:name w:val="heading 2"/>
    <w:basedOn w:val="Heading1"/>
    <w:next w:val="Normal"/>
    <w:link w:val="Heading2Char"/>
    <w:qFormat/>
    <w:rsid w:val="00937CAA"/>
    <w:pPr>
      <w:tabs>
        <w:tab w:val="clear" w:pos="432"/>
        <w:tab w:val="num" w:pos="576"/>
      </w:tabs>
      <w:spacing w:before="480" w:after="240"/>
      <w:ind w:left="578" w:hanging="578"/>
      <w:outlineLvl w:val="1"/>
    </w:pPr>
    <w:rPr>
      <w:bCs w:val="0"/>
      <w:iCs/>
      <w:caps w:val="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7CAA"/>
    <w:rPr>
      <w:rFonts w:ascii="Times New Roman" w:eastAsia="Times New Roman" w:hAnsi="Times New Roman" w:cs="Arial"/>
      <w:b/>
      <w:bCs/>
      <w:caps/>
      <w:kern w:val="1"/>
      <w:sz w:val="28"/>
      <w:szCs w:val="32"/>
      <w:lang w:val="en-US" w:eastAsia="zh-CN"/>
    </w:rPr>
  </w:style>
  <w:style w:type="character" w:customStyle="1" w:styleId="Heading2Char">
    <w:name w:val="Heading 2 Char"/>
    <w:basedOn w:val="DefaultParagraphFont"/>
    <w:link w:val="Heading2"/>
    <w:rsid w:val="00937CAA"/>
    <w:rPr>
      <w:rFonts w:ascii="Times New Roman" w:eastAsia="Times New Roman" w:hAnsi="Times New Roman" w:cs="Arial"/>
      <w:b/>
      <w:iCs/>
      <w:kern w:val="1"/>
      <w:sz w:val="24"/>
      <w:szCs w:val="28"/>
      <w:lang w:val="en-US" w:eastAsia="zh-CN"/>
    </w:rPr>
  </w:style>
  <w:style w:type="character" w:styleId="Hyperlink">
    <w:name w:val="Hyperlink"/>
    <w:rsid w:val="00937CAA"/>
    <w:rPr>
      <w:color w:val="0000FF"/>
      <w:u w:val="single"/>
    </w:rPr>
  </w:style>
  <w:style w:type="character" w:styleId="PageNumber">
    <w:name w:val="page number"/>
    <w:rsid w:val="00937CAA"/>
    <w:rPr>
      <w:b/>
    </w:rPr>
  </w:style>
  <w:style w:type="character" w:customStyle="1" w:styleId="Kommentinviite1">
    <w:name w:val="Kommentin viite1"/>
    <w:rsid w:val="00937CAA"/>
    <w:rPr>
      <w:sz w:val="16"/>
      <w:szCs w:val="16"/>
    </w:rPr>
  </w:style>
  <w:style w:type="paragraph" w:styleId="BodyText">
    <w:name w:val="Body Text"/>
    <w:basedOn w:val="Normal"/>
    <w:link w:val="BodyTextChar"/>
    <w:rsid w:val="00937CAA"/>
    <w:pPr>
      <w:spacing w:after="140" w:line="288" w:lineRule="auto"/>
    </w:pPr>
  </w:style>
  <w:style w:type="character" w:customStyle="1" w:styleId="BodyTextChar">
    <w:name w:val="Body Text Char"/>
    <w:basedOn w:val="DefaultParagraphFont"/>
    <w:link w:val="BodyText"/>
    <w:rsid w:val="00937CAA"/>
    <w:rPr>
      <w:rFonts w:ascii="Times New Roman" w:eastAsia="Times New Roman" w:hAnsi="Times New Roman" w:cs="Times New Roman"/>
      <w:sz w:val="24"/>
      <w:szCs w:val="20"/>
      <w:lang w:val="en-US" w:eastAsia="zh-CN"/>
    </w:rPr>
  </w:style>
  <w:style w:type="paragraph" w:customStyle="1" w:styleId="IntroHeading">
    <w:name w:val="Intro Heading"/>
    <w:basedOn w:val="Heading1"/>
    <w:next w:val="Normal"/>
    <w:rsid w:val="00937CAA"/>
    <w:pPr>
      <w:tabs>
        <w:tab w:val="clear" w:pos="432"/>
      </w:tabs>
      <w:spacing w:after="240"/>
      <w:ind w:left="0" w:firstLine="0"/>
    </w:pPr>
  </w:style>
  <w:style w:type="paragraph" w:customStyle="1" w:styleId="Abstract">
    <w:name w:val="Abstract"/>
    <w:basedOn w:val="Normal"/>
    <w:next w:val="AbstractIndent"/>
    <w:rsid w:val="00937CAA"/>
    <w:pPr>
      <w:ind w:left="0" w:firstLine="0"/>
    </w:pPr>
  </w:style>
  <w:style w:type="paragraph" w:styleId="Footer">
    <w:name w:val="footer"/>
    <w:basedOn w:val="Normal"/>
    <w:link w:val="FooterChar"/>
    <w:rsid w:val="00937CAA"/>
    <w:pPr>
      <w:tabs>
        <w:tab w:val="center" w:pos="4153"/>
        <w:tab w:val="right" w:pos="8306"/>
      </w:tabs>
    </w:pPr>
  </w:style>
  <w:style w:type="character" w:customStyle="1" w:styleId="FooterChar">
    <w:name w:val="Footer Char"/>
    <w:basedOn w:val="DefaultParagraphFont"/>
    <w:link w:val="Footer"/>
    <w:rsid w:val="00937CAA"/>
    <w:rPr>
      <w:rFonts w:ascii="Times New Roman" w:eastAsia="Times New Roman" w:hAnsi="Times New Roman" w:cs="Times New Roman"/>
      <w:sz w:val="24"/>
      <w:szCs w:val="20"/>
      <w:lang w:val="en-US" w:eastAsia="zh-CN"/>
    </w:rPr>
  </w:style>
  <w:style w:type="paragraph" w:styleId="TOC1">
    <w:name w:val="toc 1"/>
    <w:basedOn w:val="Normal"/>
    <w:next w:val="Normal"/>
    <w:rsid w:val="00937CAA"/>
    <w:pPr>
      <w:tabs>
        <w:tab w:val="left" w:pos="482"/>
        <w:tab w:val="right" w:leader="dot" w:pos="8210"/>
      </w:tabs>
      <w:ind w:left="0" w:firstLine="0"/>
    </w:pPr>
    <w:rPr>
      <w:caps/>
      <w:szCs w:val="24"/>
      <w:lang w:val="fi-FI" w:eastAsia="fi-FI"/>
    </w:rPr>
  </w:style>
  <w:style w:type="paragraph" w:styleId="NormalIndent">
    <w:name w:val="Normal Indent"/>
    <w:basedOn w:val="Normal"/>
    <w:rsid w:val="00937CAA"/>
    <w:pPr>
      <w:ind w:left="0" w:firstLine="227"/>
    </w:pPr>
  </w:style>
  <w:style w:type="paragraph" w:customStyle="1" w:styleId="AbstractIndent">
    <w:name w:val="Abstract Indent"/>
    <w:basedOn w:val="NormalIndent"/>
    <w:rsid w:val="00937CAA"/>
  </w:style>
  <w:style w:type="paragraph" w:styleId="Header">
    <w:name w:val="header"/>
    <w:basedOn w:val="Normal"/>
    <w:link w:val="HeaderChar"/>
    <w:rsid w:val="00937CAA"/>
    <w:pPr>
      <w:tabs>
        <w:tab w:val="center" w:pos="4153"/>
        <w:tab w:val="right" w:pos="8306"/>
      </w:tabs>
    </w:pPr>
  </w:style>
  <w:style w:type="character" w:customStyle="1" w:styleId="HeaderChar">
    <w:name w:val="Header Char"/>
    <w:basedOn w:val="DefaultParagraphFont"/>
    <w:link w:val="Header"/>
    <w:rsid w:val="00937CAA"/>
    <w:rPr>
      <w:rFonts w:ascii="Times New Roman" w:eastAsia="Times New Roman" w:hAnsi="Times New Roman" w:cs="Times New Roman"/>
      <w:sz w:val="24"/>
      <w:szCs w:val="20"/>
      <w:lang w:val="en-US" w:eastAsia="zh-CN"/>
    </w:rPr>
  </w:style>
  <w:style w:type="paragraph" w:customStyle="1" w:styleId="Abbreviations">
    <w:name w:val="Abbreviations"/>
    <w:basedOn w:val="Normal"/>
    <w:rsid w:val="00937CAA"/>
    <w:pPr>
      <w:tabs>
        <w:tab w:val="left" w:pos="1620"/>
      </w:tabs>
      <w:ind w:left="0" w:firstLine="0"/>
    </w:pPr>
    <w:rPr>
      <w:iCs/>
    </w:rPr>
  </w:style>
  <w:style w:type="paragraph" w:customStyle="1" w:styleId="StyleIntroHeadingBefore28pt">
    <w:name w:val="Style Intro Heading + Before:  28 pt"/>
    <w:basedOn w:val="IntroHeading"/>
    <w:rsid w:val="00937CAA"/>
    <w:pPr>
      <w:spacing w:before="480"/>
    </w:pPr>
    <w:rPr>
      <w:rFonts w:cs="Times New Roman"/>
      <w:szCs w:val="20"/>
    </w:rPr>
  </w:style>
  <w:style w:type="paragraph" w:customStyle="1" w:styleId="References">
    <w:name w:val="References"/>
    <w:basedOn w:val="Normal"/>
    <w:rsid w:val="00937CAA"/>
    <w:pPr>
      <w:tabs>
        <w:tab w:val="num" w:pos="964"/>
      </w:tabs>
      <w:spacing w:after="240"/>
    </w:pPr>
    <w:rPr>
      <w:szCs w:val="24"/>
    </w:rPr>
  </w:style>
  <w:style w:type="paragraph" w:customStyle="1" w:styleId="Taulukonsislt">
    <w:name w:val="Taulukon sisältö"/>
    <w:basedOn w:val="Normal"/>
    <w:rsid w:val="00937CAA"/>
    <w:pPr>
      <w:suppressLineNumbers/>
    </w:pPr>
  </w:style>
  <w:style w:type="paragraph" w:customStyle="1" w:styleId="DecimalAligned">
    <w:name w:val="Decimal Aligned"/>
    <w:basedOn w:val="Normal"/>
    <w:rsid w:val="00937CAA"/>
    <w:pPr>
      <w:tabs>
        <w:tab w:val="decimal" w:pos="360"/>
      </w:tabs>
      <w:spacing w:after="200" w:line="276" w:lineRule="auto"/>
    </w:pPr>
    <w:rPr>
      <w:rFonts w:eastAsia="font400"/>
      <w:lang w:eastAsia="fi-FI"/>
    </w:rPr>
  </w:style>
  <w:style w:type="paragraph" w:styleId="BalloonText">
    <w:name w:val="Balloon Text"/>
    <w:basedOn w:val="Normal"/>
    <w:link w:val="BalloonTextChar"/>
    <w:uiPriority w:val="99"/>
    <w:semiHidden/>
    <w:unhideWhenUsed/>
    <w:rsid w:val="00937CAA"/>
    <w:rPr>
      <w:rFonts w:ascii="Tahoma" w:hAnsi="Tahoma" w:cs="Tahoma"/>
      <w:sz w:val="16"/>
      <w:szCs w:val="16"/>
    </w:rPr>
  </w:style>
  <w:style w:type="character" w:customStyle="1" w:styleId="BalloonTextChar">
    <w:name w:val="Balloon Text Char"/>
    <w:basedOn w:val="DefaultParagraphFont"/>
    <w:link w:val="BalloonText"/>
    <w:uiPriority w:val="99"/>
    <w:semiHidden/>
    <w:rsid w:val="00937CAA"/>
    <w:rPr>
      <w:rFonts w:ascii="Tahoma" w:eastAsia="Times New Roman" w:hAnsi="Tahoma" w:cs="Tahoma"/>
      <w:sz w:val="16"/>
      <w:szCs w:val="16"/>
      <w:lang w:val="en-US" w:eastAsia="zh-CN"/>
    </w:r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en-US" w:eastAsia="zh-CN"/>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D1215"/>
    <w:rPr>
      <w:b/>
      <w:bCs/>
    </w:rPr>
  </w:style>
  <w:style w:type="character" w:customStyle="1" w:styleId="CommentSubjectChar">
    <w:name w:val="Comment Subject Char"/>
    <w:basedOn w:val="CommentTextChar"/>
    <w:link w:val="CommentSubject"/>
    <w:uiPriority w:val="99"/>
    <w:semiHidden/>
    <w:rsid w:val="002D1215"/>
    <w:rPr>
      <w:rFonts w:ascii="Times New Roman" w:eastAsia="Times New Roman" w:hAnsi="Times New Roman" w:cs="Times New Roman"/>
      <w:b/>
      <w:bCs/>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header" Target="header4.xml"/><Relationship Id="rId17" Type="http://schemas.openxmlformats.org/officeDocument/2006/relationships/footer" Target="footer2.xml"/><Relationship Id="rId18" Type="http://schemas.openxmlformats.org/officeDocument/2006/relationships/header" Target="header5.xml"/><Relationship Id="rId19" Type="http://schemas.openxmlformats.org/officeDocument/2006/relationships/header" Target="header6.xml"/><Relationship Id="rId50" Type="http://schemas.openxmlformats.org/officeDocument/2006/relationships/footer" Target="footer13.xml"/><Relationship Id="rId51" Type="http://schemas.openxmlformats.org/officeDocument/2006/relationships/header" Target="header16.xml"/><Relationship Id="rId52" Type="http://schemas.openxmlformats.org/officeDocument/2006/relationships/footer" Target="footer14.xml"/><Relationship Id="rId53" Type="http://schemas.openxmlformats.org/officeDocument/2006/relationships/fontTable" Target="fontTable.xml"/><Relationship Id="rId54" Type="http://schemas.microsoft.com/office/2011/relationships/people" Target="people.xml"/><Relationship Id="rId55" Type="http://schemas.openxmlformats.org/officeDocument/2006/relationships/theme" Target="theme/theme1.xml"/><Relationship Id="rId40" Type="http://schemas.openxmlformats.org/officeDocument/2006/relationships/image" Target="media/image7.png"/><Relationship Id="rId41" Type="http://schemas.openxmlformats.org/officeDocument/2006/relationships/image" Target="media/image8.png"/><Relationship Id="rId42" Type="http://schemas.openxmlformats.org/officeDocument/2006/relationships/image" Target="media/image9.png"/><Relationship Id="rId43" Type="http://schemas.openxmlformats.org/officeDocument/2006/relationships/image" Target="media/image10.png"/><Relationship Id="rId44" Type="http://schemas.openxmlformats.org/officeDocument/2006/relationships/image" Target="media/image11.png"/><Relationship Id="rId45" Type="http://schemas.openxmlformats.org/officeDocument/2006/relationships/image" Target="media/image12.png"/><Relationship Id="rId46" Type="http://schemas.openxmlformats.org/officeDocument/2006/relationships/image" Target="media/image13.png"/><Relationship Id="rId47" Type="http://schemas.openxmlformats.org/officeDocument/2006/relationships/header" Target="header14.xml"/><Relationship Id="rId48" Type="http://schemas.openxmlformats.org/officeDocument/2006/relationships/header" Target="header15.xml"/><Relationship Id="rId49" Type="http://schemas.openxmlformats.org/officeDocument/2006/relationships/footer" Target="footer1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comments" Target="comments.xml"/><Relationship Id="rId9" Type="http://schemas.microsoft.com/office/2011/relationships/commentsExtended" Target="commentsExtended.xml"/><Relationship Id="rId30" Type="http://schemas.openxmlformats.org/officeDocument/2006/relationships/header" Target="header11.xml"/><Relationship Id="rId31" Type="http://schemas.openxmlformats.org/officeDocument/2006/relationships/header" Target="header12.xml"/><Relationship Id="rId32" Type="http://schemas.openxmlformats.org/officeDocument/2006/relationships/footer" Target="footer9.xml"/><Relationship Id="rId33" Type="http://schemas.openxmlformats.org/officeDocument/2006/relationships/footer" Target="footer10.xml"/><Relationship Id="rId34" Type="http://schemas.openxmlformats.org/officeDocument/2006/relationships/header" Target="header13.xml"/><Relationship Id="rId35" Type="http://schemas.openxmlformats.org/officeDocument/2006/relationships/footer" Target="footer11.xml"/><Relationship Id="rId36" Type="http://schemas.openxmlformats.org/officeDocument/2006/relationships/image" Target="media/image3.png"/><Relationship Id="rId37" Type="http://schemas.openxmlformats.org/officeDocument/2006/relationships/image" Target="media/image4.png"/><Relationship Id="rId38" Type="http://schemas.openxmlformats.org/officeDocument/2006/relationships/image" Target="media/image5.png"/><Relationship Id="rId39" Type="http://schemas.openxmlformats.org/officeDocument/2006/relationships/image" Target="media/image6.png"/><Relationship Id="rId20" Type="http://schemas.openxmlformats.org/officeDocument/2006/relationships/footer" Target="footer3.xml"/><Relationship Id="rId21" Type="http://schemas.openxmlformats.org/officeDocument/2006/relationships/footer" Target="footer4.xml"/><Relationship Id="rId22" Type="http://schemas.openxmlformats.org/officeDocument/2006/relationships/header" Target="header7.xml"/><Relationship Id="rId23" Type="http://schemas.openxmlformats.org/officeDocument/2006/relationships/footer" Target="footer5.xml"/><Relationship Id="rId24" Type="http://schemas.openxmlformats.org/officeDocument/2006/relationships/header" Target="header8.xml"/><Relationship Id="rId25" Type="http://schemas.openxmlformats.org/officeDocument/2006/relationships/header" Target="header9.xml"/><Relationship Id="rId26" Type="http://schemas.openxmlformats.org/officeDocument/2006/relationships/footer" Target="footer6.xml"/><Relationship Id="rId27" Type="http://schemas.openxmlformats.org/officeDocument/2006/relationships/footer" Target="footer7.xml"/><Relationship Id="rId28" Type="http://schemas.openxmlformats.org/officeDocument/2006/relationships/header" Target="header10.xml"/><Relationship Id="rId29" Type="http://schemas.openxmlformats.org/officeDocument/2006/relationships/footer" Target="footer8.xml"/><Relationship Id="rId10" Type="http://schemas.openxmlformats.org/officeDocument/2006/relationships/hyperlink" Target="mailto:Markus.Heino@student.oulu.fi" TargetMode="External"/><Relationship Id="rId11" Type="http://schemas.openxmlformats.org/officeDocument/2006/relationships/header" Target="header1.xml"/><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18</Pages>
  <Words>3240</Words>
  <Characters>18468</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Jaakko Ikäheimo</dc:creator>
  <cp:lastModifiedBy>Niels van Berkel</cp:lastModifiedBy>
  <cp:revision>6</cp:revision>
  <cp:lastPrinted>2016-11-16T06:30:00Z</cp:lastPrinted>
  <dcterms:created xsi:type="dcterms:W3CDTF">2016-11-16T13:22:00Z</dcterms:created>
  <dcterms:modified xsi:type="dcterms:W3CDTF">2016-11-16T14:15:00Z</dcterms:modified>
</cp:coreProperties>
</file>